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text" w:horzAnchor="margin" w:tblpX="-195" w:tblpY="-144"/>
        <w:tblOverlap w:val="never"/>
        <w:tblW w:w="518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686"/>
        <w:gridCol w:w="9064"/>
      </w:tblGrid>
      <w:tr w:rsidR="00437F6E" w:rsidRPr="004B1C64" w:rsidTr="007524B3">
        <w:trPr>
          <w:trHeight w:val="136"/>
        </w:trPr>
        <w:tc>
          <w:tcPr>
            <w:tcW w:w="5000" w:type="pct"/>
            <w:gridSpan w:val="2"/>
          </w:tcPr>
          <w:p w:rsidR="00437F6E" w:rsidRPr="004B1C64" w:rsidRDefault="004E346C" w:rsidP="00902B36">
            <w:pPr>
              <w:spacing w:after="0"/>
              <w:jc w:val="center"/>
              <w:rPr>
                <w:rFonts w:ascii="Roboto" w:hAnsi="Roboto" w:cs="Arimo"/>
                <w:b/>
                <w:bCs/>
                <w:spacing w:val="20"/>
                <w:sz w:val="72"/>
                <w:szCs w:val="72"/>
              </w:rPr>
            </w:pPr>
            <w:bookmarkStart w:id="0" w:name="OLE_LINK3"/>
            <w:bookmarkStart w:id="1" w:name="OLE_LINK4"/>
            <w:r w:rsidRPr="004B1C64">
              <w:rPr>
                <w:rFonts w:ascii="Roboto" w:hAnsi="Roboto" w:cs="Arimo"/>
                <w:b/>
                <w:bCs/>
                <w:color w:val="5868A5"/>
                <w:spacing w:val="20"/>
                <w:sz w:val="66"/>
                <w:szCs w:val="66"/>
              </w:rPr>
              <w:t>Sergei</w:t>
            </w:r>
            <w:r w:rsidR="00AE0C33" w:rsidRPr="004B1C64">
              <w:rPr>
                <w:rFonts w:ascii="Roboto" w:hAnsi="Roboto" w:cs="Arimo"/>
                <w:b/>
                <w:bCs/>
                <w:color w:val="5868A5"/>
                <w:spacing w:val="20"/>
                <w:sz w:val="66"/>
                <w:szCs w:val="66"/>
              </w:rPr>
              <w:t xml:space="preserve"> </w:t>
            </w:r>
            <w:proofErr w:type="spellStart"/>
            <w:r w:rsidRPr="004B1C64">
              <w:rPr>
                <w:rFonts w:ascii="Roboto" w:hAnsi="Roboto" w:cs="Arimo"/>
                <w:b/>
                <w:bCs/>
                <w:color w:val="5868A5"/>
                <w:spacing w:val="20"/>
                <w:sz w:val="66"/>
                <w:szCs w:val="66"/>
              </w:rPr>
              <w:t>Chernyahovsky</w:t>
            </w:r>
            <w:proofErr w:type="spellEnd"/>
          </w:p>
        </w:tc>
      </w:tr>
      <w:tr w:rsidR="00437F6E" w:rsidRPr="004B1C64" w:rsidTr="007524B3">
        <w:trPr>
          <w:trHeight w:val="59"/>
        </w:trPr>
        <w:tc>
          <w:tcPr>
            <w:tcW w:w="5000" w:type="pct"/>
            <w:gridSpan w:val="2"/>
            <w:shd w:val="clear" w:color="auto" w:fill="5868A5"/>
            <w:vAlign w:val="center"/>
          </w:tcPr>
          <w:p w:rsidR="00437F6E" w:rsidRPr="004B1C64" w:rsidRDefault="004E346C" w:rsidP="00902B36">
            <w:pPr>
              <w:spacing w:after="0"/>
              <w:ind w:left="171" w:right="223"/>
              <w:jc w:val="center"/>
              <w:rPr>
                <w:rFonts w:ascii="Roboto" w:hAnsi="Roboto" w:cs="Times New Roman (Body CS)"/>
                <w:b/>
                <w:bCs/>
                <w:spacing w:val="4"/>
                <w:sz w:val="20"/>
                <w:szCs w:val="20"/>
              </w:rPr>
            </w:pPr>
            <w:r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Israel Haifa </w:t>
            </w:r>
            <w:r w:rsidR="00872A90"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>Saadia</w:t>
            </w:r>
            <w:r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Paz 12</w:t>
            </w:r>
            <w:r w:rsidR="00582593"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</w:t>
            </w:r>
            <w:r w:rsidR="00437F6E"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</w:t>
            </w:r>
            <w:r w:rsidR="00582593"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>(</w:t>
            </w:r>
            <w:r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>+972</w:t>
            </w:r>
            <w:r w:rsidR="00582593"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>)</w:t>
            </w:r>
            <w:r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>53 527-0505</w:t>
            </w:r>
            <w:r w:rsidR="00582593"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  </w:t>
            </w:r>
            <w:r w:rsidR="00437F6E"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>sergeicher87</w:t>
            </w:r>
            <w:r w:rsidR="00582593" w:rsidRPr="004B1C64">
              <w:rPr>
                <w:rFonts w:ascii="Roboto" w:hAnsi="Roboto" w:cs="Times New Roman (Body CS)"/>
                <w:color w:val="FFFFFF" w:themeColor="background1"/>
                <w:spacing w:val="4"/>
                <w:sz w:val="20"/>
                <w:szCs w:val="20"/>
              </w:rPr>
              <w:t>@gmail.com</w:t>
            </w:r>
          </w:p>
        </w:tc>
      </w:tr>
      <w:tr w:rsidR="00437F6E" w:rsidRPr="004B1C64" w:rsidTr="007524B3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5000" w:type="pct"/>
            <w:gridSpan w:val="2"/>
          </w:tcPr>
          <w:p w:rsidR="00437F6E" w:rsidRPr="004B1C64" w:rsidRDefault="00437F6E" w:rsidP="00902B36">
            <w:pPr>
              <w:spacing w:after="0"/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C85347" w:rsidRPr="004B1C64" w:rsidTr="007524B3">
        <w:tblPrEx>
          <w:tblLook w:val="04A0" w:firstRow="1" w:lastRow="0" w:firstColumn="1" w:lastColumn="0" w:noHBand="0" w:noVBand="1"/>
        </w:tblPrEx>
        <w:trPr>
          <w:trHeight w:val="110"/>
        </w:trPr>
        <w:tc>
          <w:tcPr>
            <w:tcW w:w="1143" w:type="pct"/>
            <w:tcMar>
              <w:left w:w="0" w:type="dxa"/>
            </w:tcMar>
          </w:tcPr>
          <w:p w:rsidR="00C85347" w:rsidRPr="004B1C64" w:rsidRDefault="00C85347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4B1C6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OBJECTIVE</w:t>
            </w:r>
          </w:p>
          <w:p w:rsidR="009837B5" w:rsidRPr="004B1C64" w:rsidRDefault="00EA347D" w:rsidP="00902B36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del w:id="2" w:author="vgolo" w:date="2022-07-19T13:44:00Z">
              <w:r w:rsidRPr="004B1C64" w:rsidDel="00F73329">
                <w:rPr>
                  <w:rFonts w:ascii="Roboto" w:hAnsi="Roboto" w:cs="Arimo"/>
                  <w:b/>
                  <w:bCs/>
                  <w:noProof/>
                  <w:spacing w:val="4"/>
                  <w:lang w:val="en-US"/>
                </w:rPr>
                <w:drawing>
                  <wp:inline distT="0" distB="0" distL="0" distR="0" wp14:anchorId="05800590" wp14:editId="1B621F3C">
                    <wp:extent cx="321192" cy="321192"/>
                    <wp:effectExtent l="19050" t="38100" r="79375" b="22225"/>
                    <wp:docPr id="8" name="Graphic 8" descr="Diamond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Graphic 8" descr="Diamond with solid fill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 flipV="1">
                              <a:off x="0" y="0"/>
                              <a:ext cx="338134" cy="338134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del>
            <w:r w:rsidR="009837B5" w:rsidRPr="004B1C64"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    </w:t>
            </w:r>
          </w:p>
        </w:tc>
        <w:tc>
          <w:tcPr>
            <w:tcW w:w="3857" w:type="pct"/>
            <w:tcMar>
              <w:left w:w="0" w:type="dxa"/>
            </w:tcMar>
          </w:tcPr>
          <w:p w:rsidR="00576A48" w:rsidRPr="004B1C64" w:rsidRDefault="00C85347" w:rsidP="00902B36">
            <w:pPr>
              <w:spacing w:after="0" w:line="276" w:lineRule="auto"/>
              <w:rPr>
                <w:ins w:id="3" w:author="vgolo" w:date="2022-07-19T13:38:00Z"/>
                <w:rFonts w:ascii="Roboto" w:hAnsi="Roboto" w:cs="Arimo"/>
                <w:sz w:val="20"/>
                <w:szCs w:val="20"/>
              </w:rPr>
            </w:pPr>
            <w:r w:rsidRPr="004B1C64">
              <w:rPr>
                <w:rFonts w:ascii="Roboto" w:hAnsi="Roboto" w:cs="Arimo"/>
                <w:b/>
                <w:bCs/>
                <w:color w:val="5868A5"/>
                <w:spacing w:val="20"/>
                <w:sz w:val="48"/>
                <w:szCs w:val="48"/>
              </w:rPr>
              <w:t>QA-Automation</w:t>
            </w:r>
          </w:p>
          <w:p w:rsidR="00576A48" w:rsidRPr="004B1C64" w:rsidRDefault="00576A48" w:rsidP="00902B36">
            <w:pPr>
              <w:spacing w:after="0" w:line="276" w:lineRule="auto"/>
              <w:rPr>
                <w:ins w:id="4" w:author="vgolo" w:date="2022-07-19T13:38:00Z"/>
                <w:rFonts w:ascii="Roboto" w:hAnsi="Roboto" w:cs="Arimo"/>
                <w:sz w:val="20"/>
                <w:szCs w:val="20"/>
              </w:rPr>
            </w:pPr>
            <w:ins w:id="5" w:author="vgolo" w:date="2022-07-19T13:38:00Z">
              <w:r w:rsidRPr="004B1C64">
                <w:rPr>
                  <w:rFonts w:ascii="Roboto" w:hAnsi="Roboto" w:cs="Arimo"/>
                  <w:sz w:val="20"/>
                  <w:szCs w:val="20"/>
                </w:rPr>
                <w:t>I am looking to leverage my knowledge and experience into a QA-Automation Engineer, Software developer role.</w:t>
              </w:r>
            </w:ins>
          </w:p>
          <w:p w:rsidR="00576A48" w:rsidRPr="004B1C64" w:rsidRDefault="00576A48" w:rsidP="00902B36">
            <w:pPr>
              <w:spacing w:after="0" w:line="276" w:lineRule="auto"/>
              <w:rPr>
                <w:ins w:id="6" w:author="vgolo" w:date="2022-07-19T13:38:00Z"/>
                <w:rFonts w:ascii="Roboto" w:hAnsi="Roboto" w:cs="Arimo"/>
                <w:sz w:val="20"/>
                <w:szCs w:val="20"/>
              </w:rPr>
            </w:pPr>
            <w:ins w:id="7" w:author="vgolo" w:date="2022-07-19T13:39:00Z">
              <w:r w:rsidRPr="004B1C64">
                <w:rPr>
                  <w:rFonts w:ascii="Roboto" w:hAnsi="Roboto" w:cs="Arimo"/>
                  <w:sz w:val="20"/>
                  <w:szCs w:val="20"/>
                </w:rPr>
                <w:t>I</w:t>
              </w:r>
            </w:ins>
            <w:ins w:id="8" w:author="vgolo" w:date="2022-07-19T13:42:00Z">
              <w:r w:rsidRPr="004B1C64">
                <w:rPr>
                  <w:rFonts w:ascii="Roboto" w:hAnsi="Roboto" w:cs="Arimo"/>
                  <w:sz w:val="20"/>
                  <w:szCs w:val="20"/>
                </w:rPr>
                <w:t xml:space="preserve"> a</w:t>
              </w:r>
            </w:ins>
            <w:ins w:id="9" w:author="vgolo" w:date="2022-07-19T13:39:00Z">
              <w:r w:rsidRPr="004B1C64">
                <w:rPr>
                  <w:rFonts w:ascii="Roboto" w:hAnsi="Roboto" w:cs="Arimo"/>
                  <w:sz w:val="20"/>
                  <w:szCs w:val="20"/>
                </w:rPr>
                <w:t>m a very motivated person</w:t>
              </w:r>
            </w:ins>
            <w:ins w:id="10" w:author="vgolo" w:date="2022-07-19T13:40:00Z">
              <w:r w:rsidRPr="004B1C64">
                <w:rPr>
                  <w:rFonts w:ascii="Roboto" w:hAnsi="Roboto" w:cs="Arimo"/>
                  <w:sz w:val="20"/>
                  <w:szCs w:val="20"/>
                </w:rPr>
                <w:t xml:space="preserve"> and a </w:t>
              </w:r>
            </w:ins>
            <w:ins w:id="11" w:author="vgolo" w:date="2022-07-19T13:39:00Z">
              <w:r w:rsidRPr="004B1C64">
                <w:rPr>
                  <w:rFonts w:ascii="Roboto" w:hAnsi="Roboto" w:cs="Arimo"/>
                  <w:sz w:val="20"/>
                  <w:szCs w:val="20"/>
                </w:rPr>
                <w:t>fast self-learn</w:t>
              </w:r>
            </w:ins>
            <w:ins w:id="12" w:author="vgolo" w:date="2022-07-19T13:40:00Z">
              <w:r w:rsidRPr="004B1C64">
                <w:rPr>
                  <w:rFonts w:ascii="Roboto" w:hAnsi="Roboto" w:cs="Arimo"/>
                  <w:sz w:val="20"/>
                  <w:szCs w:val="20"/>
                </w:rPr>
                <w:t>er.</w:t>
              </w:r>
            </w:ins>
            <w:ins w:id="13" w:author="vgolo" w:date="2022-07-19T13:39:00Z">
              <w:r w:rsidRPr="004B1C64">
                <w:rPr>
                  <w:rFonts w:ascii="Roboto" w:hAnsi="Roboto" w:cs="Arimo"/>
                  <w:sz w:val="20"/>
                  <w:szCs w:val="20"/>
                </w:rPr>
                <w:t xml:space="preserve"> </w:t>
              </w:r>
            </w:ins>
            <w:ins w:id="14" w:author="vgolo" w:date="2022-07-19T13:40:00Z">
              <w:r w:rsidRPr="004B1C64">
                <w:rPr>
                  <w:rFonts w:ascii="Roboto" w:hAnsi="Roboto" w:cs="Arimo"/>
                  <w:sz w:val="20"/>
                  <w:szCs w:val="20"/>
                </w:rPr>
                <w:t>I have a</w:t>
              </w:r>
            </w:ins>
            <w:ins w:id="15" w:author="vgolo" w:date="2022-07-19T13:39:00Z">
              <w:r w:rsidRPr="004B1C64">
                <w:rPr>
                  <w:rFonts w:ascii="Roboto" w:hAnsi="Roboto" w:cs="Arimo"/>
                  <w:sz w:val="20"/>
                  <w:szCs w:val="20"/>
                </w:rPr>
                <w:t xml:space="preserve"> great desire to work and learn everything new</w:t>
              </w:r>
            </w:ins>
            <w:ins w:id="16" w:author="vgolo" w:date="2022-07-19T13:40:00Z">
              <w:r w:rsidRPr="004B1C64">
                <w:rPr>
                  <w:rFonts w:ascii="Roboto" w:hAnsi="Roboto" w:cs="Arimo"/>
                  <w:sz w:val="20"/>
                  <w:szCs w:val="20"/>
                </w:rPr>
                <w:t>.</w:t>
              </w:r>
            </w:ins>
          </w:p>
          <w:p w:rsidR="00576A48" w:rsidRPr="004B1C64" w:rsidRDefault="00576A48" w:rsidP="00902B36">
            <w:pPr>
              <w:spacing w:after="0" w:line="276" w:lineRule="auto"/>
              <w:rPr>
                <w:ins w:id="17" w:author="vgolo" w:date="2022-07-19T13:38:00Z"/>
                <w:rFonts w:ascii="Roboto" w:hAnsi="Roboto" w:cs="Arimo"/>
                <w:sz w:val="20"/>
                <w:szCs w:val="20"/>
              </w:rPr>
            </w:pPr>
          </w:p>
          <w:p w:rsidR="00C85347" w:rsidRPr="004B1C64" w:rsidRDefault="00C85347" w:rsidP="00902B36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del w:id="18" w:author="vgolo" w:date="2022-07-19T13:38:00Z">
              <w:r w:rsidRPr="004B1C64" w:rsidDel="00576A48">
                <w:rPr>
                  <w:rFonts w:ascii="Roboto" w:hAnsi="Roboto" w:cs="Arimo"/>
                  <w:sz w:val="20"/>
                  <w:szCs w:val="20"/>
                </w:rPr>
                <w:delText>-</w:delText>
              </w:r>
            </w:del>
            <w:del w:id="19" w:author="vgolo" w:date="2022-07-19T13:41:00Z">
              <w:r w:rsidRPr="004B1C64" w:rsidDel="00576A48">
                <w:rPr>
                  <w:rFonts w:ascii="Roboto" w:hAnsi="Roboto" w:cs="Arimo"/>
                  <w:sz w:val="20"/>
                  <w:szCs w:val="20"/>
                </w:rPr>
                <w:delText xml:space="preserve"> </w:delText>
              </w:r>
              <w:r w:rsidRPr="004B1C64" w:rsidDel="00576A48">
                <w:rPr>
                  <w:rFonts w:ascii="Roboto" w:hAnsi="Roboto" w:cs="Arimo"/>
                  <w:color w:val="4472C4" w:themeColor="accent1"/>
                  <w:sz w:val="20"/>
                  <w:szCs w:val="20"/>
                </w:rPr>
                <w:delText>It's highly recommended to look at</w:delText>
              </w:r>
            </w:del>
            <w:ins w:id="20" w:author="vgolo" w:date="2022-07-19T13:41:00Z">
              <w:r w:rsidR="00576A48" w:rsidRPr="004B1C64">
                <w:rPr>
                  <w:rFonts w:ascii="Roboto" w:hAnsi="Roboto" w:cs="Arimo"/>
                  <w:color w:val="4472C4" w:themeColor="accent1"/>
                  <w:sz w:val="20"/>
                  <w:szCs w:val="20"/>
                </w:rPr>
                <w:t xml:space="preserve"> </w:t>
              </w:r>
              <w:r w:rsidR="00576A48" w:rsidRPr="004B1C64">
                <w:rPr>
                  <w:rFonts w:ascii="Roboto" w:hAnsi="Roboto" w:cs="Arimo"/>
                  <w:sz w:val="20"/>
                  <w:szCs w:val="20"/>
                </w:rPr>
                <w:t>Please take a look at</w:t>
              </w:r>
            </w:ins>
            <w:r w:rsidRPr="004B1C64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 my digital</w:t>
            </w:r>
            <w:r w:rsidR="009837B5" w:rsidRPr="004B1C64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 </w:t>
            </w:r>
            <w:del w:id="21" w:author="vgolo" w:date="2022-07-19T13:41:00Z">
              <w:r w:rsidRPr="004B1C64" w:rsidDel="00576A48">
                <w:rPr>
                  <w:rFonts w:ascii="Roboto" w:hAnsi="Roboto" w:cs="Arimo"/>
                  <w:color w:val="4472C4" w:themeColor="accent1"/>
                  <w:sz w:val="20"/>
                  <w:szCs w:val="20"/>
                </w:rPr>
                <w:delText>version</w:delText>
              </w:r>
              <w:r w:rsidRPr="004B1C64" w:rsidDel="00576A48">
                <w:rPr>
                  <w:rFonts w:ascii="Roboto" w:hAnsi="Roboto" w:cs="Arimo"/>
                  <w:color w:val="4472C4" w:themeColor="accent1"/>
                  <w:sz w:val="20"/>
                  <w:szCs w:val="20"/>
                  <w:lang w:val="en-US"/>
                </w:rPr>
                <w:delText xml:space="preserve"> </w:delText>
              </w:r>
            </w:del>
            <w:ins w:id="22" w:author="vgolo" w:date="2022-07-19T13:41:00Z">
              <w:r w:rsidR="00576A48" w:rsidRPr="004B1C64">
                <w:rPr>
                  <w:rFonts w:ascii="Roboto" w:hAnsi="Roboto" w:cs="Arimo"/>
                  <w:color w:val="4472C4" w:themeColor="accent1"/>
                  <w:sz w:val="20"/>
                  <w:szCs w:val="20"/>
                </w:rPr>
                <w:t>portfolio</w:t>
              </w:r>
              <w:r w:rsidR="00576A48" w:rsidRPr="004B1C64">
                <w:rPr>
                  <w:rFonts w:ascii="Roboto" w:hAnsi="Roboto" w:cs="Arimo"/>
                  <w:color w:val="4472C4" w:themeColor="accent1"/>
                  <w:sz w:val="20"/>
                  <w:szCs w:val="20"/>
                  <w:lang w:val="en-US"/>
                </w:rPr>
                <w:t xml:space="preserve"> </w:t>
              </w:r>
            </w:ins>
            <w:r w:rsidRPr="004B1C64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and </w:t>
            </w:r>
            <w:del w:id="23" w:author="vgolo" w:date="2022-07-19T13:41:00Z">
              <w:r w:rsidRPr="004B1C64" w:rsidDel="00576A48">
                <w:rPr>
                  <w:rFonts w:ascii="Roboto" w:hAnsi="Roboto" w:cs="Arimo"/>
                  <w:color w:val="4472C4" w:themeColor="accent1"/>
                  <w:sz w:val="20"/>
                  <w:szCs w:val="20"/>
                  <w:lang w:val="en-US"/>
                </w:rPr>
                <w:delText xml:space="preserve">the </w:delText>
              </w:r>
            </w:del>
            <w:ins w:id="24" w:author="vgolo" w:date="2022-07-19T13:41:00Z">
              <w:r w:rsidR="00576A48" w:rsidRPr="004B1C64">
                <w:rPr>
                  <w:rFonts w:ascii="Roboto" w:hAnsi="Roboto" w:cs="Arimo"/>
                  <w:color w:val="4472C4" w:themeColor="accent1"/>
                  <w:sz w:val="20"/>
                  <w:szCs w:val="20"/>
                  <w:lang w:val="en-US"/>
                </w:rPr>
                <w:t>a</w:t>
              </w:r>
              <w:r w:rsidR="00576A48" w:rsidRPr="004B1C64">
                <w:rPr>
                  <w:rFonts w:ascii="Roboto" w:hAnsi="Roboto" w:cs="Arimo"/>
                  <w:color w:val="4472C4" w:themeColor="accent1"/>
                  <w:sz w:val="20"/>
                  <w:szCs w:val="20"/>
                  <w:lang w:val="en-US"/>
                </w:rPr>
                <w:t xml:space="preserve"> </w:t>
              </w:r>
            </w:ins>
            <w:r w:rsidRPr="004B1C64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>full list of my projects at</w:t>
            </w:r>
            <w:r w:rsidRPr="004B1C64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: </w:t>
            </w:r>
            <w:hyperlink r:id="rId11" w:history="1">
              <w:r w:rsidRPr="004B1C64">
                <w:rPr>
                  <w:rStyle w:val="Hyperlink"/>
                  <w:rFonts w:ascii="Roboto" w:hAnsi="Roboto" w:cs="Arimo"/>
                  <w:sz w:val="20"/>
                  <w:szCs w:val="20"/>
                </w:rPr>
                <w:t>http://sergeicher.pro</w:t>
              </w:r>
            </w:hyperlink>
            <w:r w:rsidRPr="004B1C64">
              <w:rPr>
                <w:rFonts w:ascii="Roboto" w:hAnsi="Roboto" w:cs="Arimo"/>
                <w:sz w:val="20"/>
                <w:szCs w:val="20"/>
              </w:rPr>
              <w:t>.</w:t>
            </w:r>
          </w:p>
          <w:p w:rsidR="00C85347" w:rsidRPr="004B1C64" w:rsidRDefault="00C85347" w:rsidP="00576A48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del w:id="25" w:author="vgolo" w:date="2022-07-19T13:39:00Z">
              <w:r w:rsidRPr="004B1C64" w:rsidDel="00576A48">
                <w:rPr>
                  <w:rFonts w:ascii="Roboto" w:hAnsi="Roboto" w:cs="Arimo"/>
                  <w:sz w:val="20"/>
                  <w:szCs w:val="20"/>
                </w:rPr>
                <w:delText>I have a HUGE motivation, fast self(</w:delText>
              </w:r>
              <w:r w:rsidR="00965790" w:rsidRPr="004B1C64" w:rsidDel="00576A48">
                <w:rPr>
                  <w:rFonts w:ascii="Roboto" w:hAnsi="Roboto" w:cs="Arimo"/>
                  <w:sz w:val="20"/>
                  <w:szCs w:val="20"/>
                </w:rPr>
                <w:delText>and</w:delText>
              </w:r>
              <w:r w:rsidRPr="004B1C64" w:rsidDel="00576A48">
                <w:rPr>
                  <w:rFonts w:ascii="Roboto" w:hAnsi="Roboto" w:cs="Arimo"/>
                  <w:sz w:val="20"/>
                  <w:szCs w:val="20"/>
                </w:rPr>
                <w:delText>) learning ability, and a great desire to work and learn everything new</w:delText>
              </w:r>
            </w:del>
            <w:r w:rsidRPr="004B1C64">
              <w:rPr>
                <w:rFonts w:ascii="Roboto" w:hAnsi="Roboto" w:cs="Arimo"/>
                <w:sz w:val="20"/>
                <w:szCs w:val="20"/>
              </w:rPr>
              <w:t xml:space="preserve">. </w:t>
            </w:r>
            <w:del w:id="26" w:author="vgolo" w:date="2022-07-19T13:37:00Z">
              <w:r w:rsidRPr="004B1C64" w:rsidDel="00576A48">
                <w:rPr>
                  <w:rFonts w:ascii="Roboto" w:hAnsi="Roboto" w:cs="Arimo"/>
                  <w:sz w:val="20"/>
                  <w:szCs w:val="20"/>
                </w:rPr>
                <w:delText xml:space="preserve">I am looking to leverage my knowledge and experience into a </w:delText>
              </w:r>
              <w:r w:rsidR="00965790" w:rsidRPr="004B1C64" w:rsidDel="00576A48">
                <w:rPr>
                  <w:rFonts w:ascii="Roboto" w:hAnsi="Roboto" w:cs="Arimo"/>
                  <w:sz w:val="20"/>
                  <w:szCs w:val="20"/>
                </w:rPr>
                <w:delText>QA-Automation Engineer, Software developer role</w:delText>
              </w:r>
              <w:r w:rsidRPr="004B1C64" w:rsidDel="00576A48">
                <w:rPr>
                  <w:rFonts w:ascii="Roboto" w:hAnsi="Roboto" w:cs="Arimo"/>
                  <w:sz w:val="20"/>
                  <w:szCs w:val="20"/>
                </w:rPr>
                <w:delText>.</w:delText>
              </w:r>
            </w:del>
          </w:p>
        </w:tc>
      </w:tr>
      <w:tr w:rsidR="004C0AEB" w:rsidRPr="004B1C64" w:rsidTr="007524B3">
        <w:tblPrEx>
          <w:tblLook w:val="04A0" w:firstRow="1" w:lastRow="0" w:firstColumn="1" w:lastColumn="0" w:noHBand="0" w:noVBand="1"/>
        </w:tblPrEx>
        <w:trPr>
          <w:gridAfter w:val="1"/>
          <w:wAfter w:w="3857" w:type="pct"/>
          <w:trHeight w:val="353"/>
        </w:trPr>
        <w:tc>
          <w:tcPr>
            <w:tcW w:w="1143" w:type="pct"/>
            <w:vMerge w:val="restart"/>
            <w:tcMar>
              <w:left w:w="0" w:type="dxa"/>
            </w:tcMar>
          </w:tcPr>
          <w:p w:rsidR="000301A7" w:rsidRPr="004B1C64" w:rsidRDefault="000301A7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</w:rPr>
            </w:pPr>
          </w:p>
          <w:p w:rsidR="004C0AEB" w:rsidRPr="004B1C64" w:rsidRDefault="004C0AEB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4B1C6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PROFESSIONAL </w:t>
            </w:r>
          </w:p>
          <w:p w:rsidR="004C0AEB" w:rsidRPr="004B1C64" w:rsidRDefault="004C0AEB" w:rsidP="00902B36">
            <w:pPr>
              <w:spacing w:after="0"/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4B1C6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EXPERIENCE</w:t>
            </w:r>
            <w:r w:rsidRPr="004B1C64">
              <w:rPr>
                <w:rFonts w:ascii="Roboto" w:hAnsi="Roboto" w:cs="Arimo"/>
                <w:b/>
                <w:bCs/>
                <w:noProof/>
                <w:color w:val="5868A5"/>
                <w:spacing w:val="4"/>
                <w:sz w:val="24"/>
                <w:szCs w:val="24"/>
              </w:rPr>
              <w:t xml:space="preserve"> </w:t>
            </w:r>
          </w:p>
          <w:p w:rsidR="004C0AEB" w:rsidRPr="004B1C64" w:rsidRDefault="00EA347D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  <w:del w:id="27" w:author="vgolo" w:date="2022-07-19T13:44:00Z">
              <w:r w:rsidRPr="004B1C64" w:rsidDel="00F73329">
                <w:rPr>
                  <w:rFonts w:ascii="Roboto" w:hAnsi="Roboto" w:cs="Arimo"/>
                  <w:b/>
                  <w:bCs/>
                  <w:noProof/>
                  <w:spacing w:val="4"/>
                  <w:lang w:val="en-US"/>
                </w:rPr>
                <w:drawing>
                  <wp:inline distT="0" distB="0" distL="0" distR="0" wp14:anchorId="1E5503EF" wp14:editId="3E84B813">
                    <wp:extent cx="287079" cy="287079"/>
                    <wp:effectExtent l="19050" t="38100" r="74930" b="36830"/>
                    <wp:docPr id="7" name="Graphic 7" descr="Briefcase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Graphic 7" descr="Briefcase with solid fill"/>
                            <pic:cNvPicPr/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1717" cy="291717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902B36" w:rsidRPr="004B1C64" w:rsidRDefault="009837B5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B1C64"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   </w:t>
            </w:r>
          </w:p>
          <w:p w:rsidR="004C0AEB" w:rsidRPr="004B1C64" w:rsidRDefault="004C0AEB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</w:p>
          <w:p w:rsidR="00502630" w:rsidRPr="004B1C64" w:rsidRDefault="00502630" w:rsidP="00902B36">
            <w:pPr>
              <w:spacing w:after="0"/>
              <w:rPr>
                <w:ins w:id="28" w:author="vgolo" w:date="2022-07-19T13:44:00Z"/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4B1C64" w:rsidRDefault="004B1C64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3F0FA5" w:rsidRDefault="003F0FA5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3F0FA5" w:rsidRDefault="003F0FA5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3F0FA5" w:rsidRDefault="003F0FA5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3F0FA5" w:rsidRDefault="003F0FA5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3F0FA5" w:rsidRDefault="003F0FA5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3F0FA5" w:rsidRDefault="003F0FA5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3F0FA5" w:rsidRDefault="003F0FA5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3F0FA5" w:rsidRPr="004B1C64" w:rsidRDefault="003F0FA5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4B1C64" w:rsidRPr="004B1C64" w:rsidRDefault="004B1C64" w:rsidP="00902B36">
            <w:pPr>
              <w:spacing w:after="0"/>
              <w:rPr>
                <w:ins w:id="29" w:author="vgolo" w:date="2022-07-19T13:44:00Z"/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4B1C64" w:rsidRPr="004B1C64" w:rsidRDefault="004B1C64" w:rsidP="00902B36">
            <w:pPr>
              <w:spacing w:after="0"/>
              <w:rPr>
                <w:ins w:id="30" w:author="vgolo" w:date="2022-07-19T13:44:00Z"/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4B1C64" w:rsidRPr="004B1C64" w:rsidRDefault="004C0AEB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4B1C6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EDUCATION</w:t>
            </w:r>
            <w:r w:rsidR="00BE43F4" w:rsidRPr="004B1C6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 and </w:t>
            </w:r>
          </w:p>
          <w:p w:rsidR="00BE43F4" w:rsidRPr="004B1C64" w:rsidRDefault="00BE43F4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4B1C6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SKILLS</w:t>
            </w:r>
          </w:p>
          <w:p w:rsidR="004C0AEB" w:rsidRPr="004B1C64" w:rsidRDefault="009837B5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B1C64">
              <w:rPr>
                <w:rFonts w:ascii="Roboto" w:hAnsi="Roboto" w:cs="Arimo"/>
                <w:b/>
                <w:bCs/>
                <w:noProof/>
                <w:spacing w:val="4"/>
              </w:rPr>
              <w:t xml:space="preserve"> </w:t>
            </w:r>
            <w:del w:id="31" w:author="vgolo" w:date="2022-07-19T13:44:00Z">
              <w:r w:rsidR="00EA347D" w:rsidRPr="004B1C64" w:rsidDel="00F73329">
                <w:rPr>
                  <w:rFonts w:ascii="Roboto" w:hAnsi="Roboto" w:cs="Arimo"/>
                  <w:b/>
                  <w:bCs/>
                  <w:noProof/>
                  <w:spacing w:val="4"/>
                  <w:lang w:val="en-US"/>
                </w:rPr>
                <w:drawing>
                  <wp:inline distT="0" distB="0" distL="0" distR="0" wp14:anchorId="049678FD" wp14:editId="1BAC2B59">
                    <wp:extent cx="321192" cy="447784"/>
                    <wp:effectExtent l="0" t="0" r="79375" b="0"/>
                    <wp:docPr id="3" name="Graphic 3" descr="Desk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raphic 3" descr="Desk with solid fill"/>
                            <pic:cNvPicPr/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7770" cy="456954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del>
            <w:r w:rsidRPr="004B1C64"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 </w:t>
            </w:r>
          </w:p>
          <w:p w:rsidR="004C0AEB" w:rsidRPr="004B1C64" w:rsidRDefault="00BE43F4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  <w:del w:id="32" w:author="vgolo" w:date="2022-07-19T13:44:00Z">
              <w:r w:rsidRPr="004B1C64" w:rsidDel="00F73329">
                <w:rPr>
                  <w:rFonts w:ascii="Roboto" w:hAnsi="Roboto"/>
                  <w:b/>
                  <w:bCs/>
                  <w:noProof/>
                  <w:sz w:val="24"/>
                  <w:szCs w:val="24"/>
                  <w:lang w:val="en-US"/>
                </w:rPr>
                <w:drawing>
                  <wp:inline distT="0" distB="0" distL="0" distR="0" wp14:anchorId="3707B9F8" wp14:editId="3E762141">
                    <wp:extent cx="382772" cy="382772"/>
                    <wp:effectExtent l="0" t="57150" r="17780" b="55880"/>
                    <wp:docPr id="15" name="Graphic 15" descr="Double Tap Gesture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" name="Graphic 15" descr="Double Tap Gesture with solid fill"/>
                            <pic:cNvPicPr/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8618" cy="388618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4C0AEB" w:rsidRPr="004B1C64" w:rsidRDefault="004C0AEB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</w:p>
          <w:p w:rsidR="004C0AEB" w:rsidRPr="004B1C64" w:rsidRDefault="004C0AEB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</w:p>
          <w:p w:rsidR="004C0AEB" w:rsidRPr="004B1C64" w:rsidRDefault="004C0AEB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</w:p>
          <w:p w:rsidR="004C0AEB" w:rsidRPr="004B1C64" w:rsidDel="003F0FA5" w:rsidRDefault="004C0AEB" w:rsidP="00902B36">
            <w:pPr>
              <w:spacing w:after="0"/>
              <w:rPr>
                <w:del w:id="33" w:author="vgolo" w:date="2022-07-19T13:49:00Z"/>
                <w:rFonts w:ascii="Roboto" w:hAnsi="Roboto"/>
                <w:b/>
                <w:bCs/>
                <w:sz w:val="24"/>
                <w:szCs w:val="24"/>
              </w:rPr>
            </w:pPr>
          </w:p>
          <w:p w:rsidR="004D04B3" w:rsidRPr="004B1C64" w:rsidDel="003F0FA5" w:rsidRDefault="004D04B3" w:rsidP="00902B36">
            <w:pPr>
              <w:spacing w:after="0"/>
              <w:rPr>
                <w:del w:id="34" w:author="vgolo" w:date="2022-07-19T13:47:00Z"/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902B36" w:rsidRPr="004B1C64" w:rsidDel="003F0FA5" w:rsidRDefault="00902B36" w:rsidP="00902B36">
            <w:pPr>
              <w:spacing w:after="0"/>
              <w:rPr>
                <w:del w:id="35" w:author="vgolo" w:date="2022-07-19T13:47:00Z"/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902B36" w:rsidRPr="004B1C64" w:rsidDel="003F0FA5" w:rsidRDefault="00902B36" w:rsidP="00902B36">
            <w:pPr>
              <w:spacing w:after="0"/>
              <w:rPr>
                <w:del w:id="36" w:author="vgolo" w:date="2022-07-19T13:47:00Z"/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902B36" w:rsidRPr="004B1C64" w:rsidDel="003F0FA5" w:rsidRDefault="00902B36" w:rsidP="00902B36">
            <w:pPr>
              <w:spacing w:after="0"/>
              <w:rPr>
                <w:del w:id="37" w:author="vgolo" w:date="2022-07-19T13:47:00Z"/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A87549" w:rsidRPr="004B1C64" w:rsidDel="003F0FA5" w:rsidRDefault="00A87549" w:rsidP="00902B36">
            <w:pPr>
              <w:spacing w:after="0"/>
              <w:rPr>
                <w:del w:id="38" w:author="vgolo" w:date="2022-07-19T13:47:00Z"/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:rsidR="004C0AEB" w:rsidRPr="004B1C64" w:rsidDel="003F0FA5" w:rsidRDefault="004C0AEB" w:rsidP="00902B36">
            <w:pPr>
              <w:spacing w:after="0"/>
              <w:rPr>
                <w:del w:id="39" w:author="vgolo" w:date="2022-07-19T13:47:00Z"/>
                <w:rFonts w:ascii="Roboto" w:hAnsi="Roboto"/>
                <w:b/>
                <w:bCs/>
                <w:sz w:val="24"/>
                <w:szCs w:val="24"/>
              </w:rPr>
            </w:pPr>
          </w:p>
          <w:p w:rsidR="00902B36" w:rsidRPr="004B1C64" w:rsidDel="003F0FA5" w:rsidRDefault="00902B36" w:rsidP="00902B36">
            <w:pPr>
              <w:spacing w:after="0"/>
              <w:rPr>
                <w:del w:id="40" w:author="vgolo" w:date="2022-07-19T13:47:00Z"/>
                <w:rFonts w:ascii="Roboto" w:hAnsi="Roboto"/>
                <w:b/>
                <w:bCs/>
                <w:sz w:val="24"/>
                <w:szCs w:val="24"/>
              </w:rPr>
            </w:pPr>
          </w:p>
          <w:p w:rsidR="00902B36" w:rsidRPr="004B1C64" w:rsidRDefault="00902B36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4B1C6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ADDITIONAL </w:t>
            </w:r>
            <w:r w:rsidRPr="004B1C6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br/>
              <w:t xml:space="preserve">SKILLS </w:t>
            </w:r>
          </w:p>
          <w:p w:rsidR="00E604F0" w:rsidRPr="004B1C64" w:rsidRDefault="00902B36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  <w:del w:id="41" w:author="vgolo" w:date="2022-07-19T13:44:00Z">
              <w:r w:rsidRPr="004B1C64" w:rsidDel="00F73329">
                <w:rPr>
                  <w:rFonts w:ascii="Roboto" w:hAnsi="Roboto" w:cs="Arimo"/>
                  <w:b/>
                  <w:bCs/>
                  <w:noProof/>
                  <w:color w:val="5868A5"/>
                  <w:spacing w:val="4"/>
                  <w:lang w:val="en-US"/>
                </w:rPr>
                <w:drawing>
                  <wp:inline distT="0" distB="0" distL="0" distR="0" wp14:anchorId="54E6A35D" wp14:editId="2F15FE14">
                    <wp:extent cx="363205" cy="363205"/>
                    <wp:effectExtent l="19050" t="19050" r="75565" b="18415"/>
                    <wp:docPr id="14" name="Graphic 14" descr="Remote learning math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" name="Graphic 14" descr="Remote learning math with solid fill"/>
                            <pic:cNvPicPr/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8457" cy="368457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E604F0" w:rsidRPr="004B1C64" w:rsidRDefault="00E604F0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</w:rPr>
            </w:pPr>
          </w:p>
          <w:p w:rsidR="004C0AEB" w:rsidRPr="004B1C64" w:rsidRDefault="004C0AEB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B1C64">
              <w:rPr>
                <w:rFonts w:ascii="Roboto" w:hAnsi="Roboto" w:cs="Arimo"/>
                <w:b/>
                <w:bCs/>
                <w:color w:val="5868A5"/>
                <w:spacing w:val="4"/>
              </w:rPr>
              <w:br/>
            </w:r>
          </w:p>
          <w:p w:rsidR="00902B36" w:rsidRPr="004B1C64" w:rsidRDefault="00902B36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4B1C6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HOBBY</w:t>
            </w:r>
          </w:p>
        </w:tc>
      </w:tr>
      <w:tr w:rsidR="004C0AEB" w:rsidRPr="004B1C64" w:rsidTr="007524B3">
        <w:tblPrEx>
          <w:tblLook w:val="04A0" w:firstRow="1" w:lastRow="0" w:firstColumn="1" w:lastColumn="0" w:noHBand="0" w:noVBand="1"/>
        </w:tblPrEx>
        <w:trPr>
          <w:trHeight w:val="486"/>
        </w:trPr>
        <w:tc>
          <w:tcPr>
            <w:tcW w:w="1143" w:type="pct"/>
            <w:vMerge/>
            <w:tcMar>
              <w:left w:w="0" w:type="dxa"/>
            </w:tcMar>
          </w:tcPr>
          <w:p w:rsidR="004C0AEB" w:rsidRPr="004B1C64" w:rsidRDefault="004C0AEB" w:rsidP="00902B36">
            <w:pPr>
              <w:spacing w:after="0" w:line="240" w:lineRule="auto"/>
              <w:rPr>
                <w:rFonts w:ascii="Roboto" w:hAnsi="Roboto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tcMar>
              <w:left w:w="0" w:type="dxa"/>
            </w:tcMar>
          </w:tcPr>
          <w:p w:rsidR="0026285C" w:rsidRPr="006F002E" w:rsidRDefault="00965790" w:rsidP="00902B36">
            <w:pPr>
              <w:spacing w:after="0" w:line="240" w:lineRule="auto"/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</w:pP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>A career</w:t>
            </w:r>
            <w:r w:rsidR="0026285C"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 in Egged                         </w:t>
            </w:r>
            <w:r w:rsidR="0026285C"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                                              </w:t>
            </w:r>
            <w:r w:rsidR="00247949"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   </w:t>
            </w:r>
            <w:r w:rsidR="0026285C"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del w:id="42" w:author="vgolo" w:date="2022-07-19T13:56:00Z">
              <w:r w:rsidR="00247949" w:rsidRPr="006F002E" w:rsidDel="006F002E">
                <w:rPr>
                  <w:rFonts w:ascii="Roboto" w:hAnsi="Roboto"/>
                  <w:b/>
                  <w:bCs/>
                  <w:sz w:val="20"/>
                  <w:szCs w:val="20"/>
                </w:rPr>
                <w:delText xml:space="preserve">Dec </w:delText>
              </w:r>
            </w:del>
            <w:r w:rsidR="00247949" w:rsidRPr="006F002E">
              <w:rPr>
                <w:rFonts w:ascii="Roboto" w:hAnsi="Roboto"/>
                <w:b/>
                <w:bCs/>
                <w:sz w:val="20"/>
                <w:szCs w:val="20"/>
              </w:rPr>
              <w:t>2013 – Present</w:t>
            </w:r>
          </w:p>
          <w:p w:rsidR="0026285C" w:rsidRPr="006F002E" w:rsidRDefault="0026285C" w:rsidP="00902B36">
            <w:pPr>
              <w:spacing w:after="0" w:line="240" w:lineRule="auto"/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</w:pPr>
            <w:r w:rsidRPr="006F002E">
              <w:rPr>
                <w:rFonts w:ascii="Roboto" w:hAnsi="Roboto"/>
                <w:sz w:val="20"/>
                <w:szCs w:val="20"/>
              </w:rPr>
              <w:t xml:space="preserve"> Israel's leading public transit company</w:t>
            </w: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  </w:t>
            </w:r>
          </w:p>
          <w:p w:rsidR="0026285C" w:rsidRPr="006F002E" w:rsidRDefault="0026285C" w:rsidP="00902B36">
            <w:pPr>
              <w:spacing w:after="0" w:line="240" w:lineRule="auto"/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</w:pPr>
          </w:p>
          <w:p w:rsidR="004C0AEB" w:rsidRPr="006F002E" w:rsidRDefault="006F002E" w:rsidP="00902B36">
            <w:pPr>
              <w:spacing w:after="0" w:line="240" w:lineRule="auto"/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</w:pP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>M</w:t>
            </w:r>
            <w:r w:rsidR="00965790"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>anager</w:t>
            </w:r>
            <w:r w:rsidR="004C0AEB"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 at Egged </w:t>
            </w:r>
            <w:proofErr w:type="spellStart"/>
            <w:r w:rsidR="004C0AEB"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>TikTak</w:t>
            </w:r>
            <w:proofErr w:type="spellEnd"/>
            <w:r w:rsidR="0026285C"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                                                    </w:t>
            </w:r>
            <w:r w:rsidR="0026285C"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="00247949"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        </w:t>
            </w:r>
            <w:del w:id="43" w:author="vgolo" w:date="2022-07-19T13:56:00Z">
              <w:r w:rsidR="00247949" w:rsidRPr="006F002E" w:rsidDel="006F002E">
                <w:rPr>
                  <w:rFonts w:ascii="Roboto" w:hAnsi="Roboto"/>
                  <w:b/>
                  <w:bCs/>
                  <w:sz w:val="20"/>
                  <w:szCs w:val="20"/>
                </w:rPr>
                <w:delText xml:space="preserve">Jan </w:delText>
              </w:r>
            </w:del>
            <w:r w:rsidR="00247949" w:rsidRPr="006F002E">
              <w:rPr>
                <w:rFonts w:ascii="Roboto" w:hAnsi="Roboto"/>
                <w:b/>
                <w:bCs/>
                <w:sz w:val="20"/>
                <w:szCs w:val="20"/>
              </w:rPr>
              <w:t>2020 – Present</w:t>
            </w:r>
          </w:p>
          <w:p w:rsidR="004C0AEB" w:rsidRPr="007524B3" w:rsidRDefault="006F002E" w:rsidP="007524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r w:rsidRPr="007524B3">
              <w:rPr>
                <w:rFonts w:ascii="Roboto" w:hAnsi="Roboto"/>
                <w:sz w:val="20"/>
                <w:szCs w:val="20"/>
              </w:rPr>
              <w:t xml:space="preserve">Helped shaped </w:t>
            </w:r>
            <w:r w:rsidRPr="007524B3">
              <w:rPr>
                <w:rFonts w:ascii="Roboto" w:hAnsi="Roboto"/>
                <w:sz w:val="20"/>
                <w:szCs w:val="20"/>
              </w:rPr>
              <w:t>new</w:t>
            </w:r>
            <w:r w:rsidRPr="007524B3">
              <w:rPr>
                <w:rFonts w:ascii="Roboto" w:hAnsi="Roboto"/>
                <w:sz w:val="20"/>
                <w:szCs w:val="20"/>
              </w:rPr>
              <w:t>ly formed</w:t>
            </w:r>
            <w:r w:rsidRPr="007524B3">
              <w:rPr>
                <w:rFonts w:ascii="Roboto" w:hAnsi="Roboto"/>
                <w:sz w:val="20"/>
                <w:szCs w:val="20"/>
              </w:rPr>
              <w:t xml:space="preserve"> company of minibuses</w:t>
            </w:r>
            <w:r w:rsidRPr="007524B3">
              <w:rPr>
                <w:rFonts w:ascii="Roboto" w:hAnsi="Roboto"/>
                <w:sz w:val="20"/>
                <w:szCs w:val="20"/>
              </w:rPr>
              <w:t xml:space="preserve"> from the ground up</w:t>
            </w:r>
            <w:r w:rsidRPr="007524B3">
              <w:rPr>
                <w:rFonts w:ascii="Roboto" w:hAnsi="Roboto"/>
                <w:sz w:val="20"/>
                <w:szCs w:val="20"/>
              </w:rPr>
              <w:t>.</w:t>
            </w:r>
          </w:p>
          <w:p w:rsidR="007524B3" w:rsidRDefault="00190DF1" w:rsidP="007524B3">
            <w:pPr>
              <w:pStyle w:val="ListParagraph"/>
              <w:numPr>
                <w:ilvl w:val="0"/>
                <w:numId w:val="18"/>
              </w:numPr>
              <w:spacing w:after="80" w:line="276" w:lineRule="auto"/>
              <w:ind w:right="311"/>
              <w:rPr>
                <w:ins w:id="44" w:author="vgolo" w:date="2022-07-19T14:07:00Z"/>
                <w:rFonts w:ascii="Roboto" w:hAnsi="Roboto"/>
                <w:sz w:val="20"/>
                <w:szCs w:val="20"/>
              </w:rPr>
            </w:pPr>
            <w:r w:rsidRPr="007524B3">
              <w:rPr>
                <w:rFonts w:ascii="Roboto" w:hAnsi="Roboto"/>
                <w:sz w:val="20"/>
                <w:szCs w:val="20"/>
              </w:rPr>
              <w:t>M</w:t>
            </w:r>
            <w:r w:rsidR="001618B9" w:rsidRPr="007524B3">
              <w:rPr>
                <w:rFonts w:ascii="Roboto" w:hAnsi="Roboto"/>
                <w:sz w:val="20"/>
                <w:szCs w:val="20"/>
              </w:rPr>
              <w:t>anag</w:t>
            </w:r>
            <w:r w:rsidR="006F002E" w:rsidRPr="007524B3">
              <w:rPr>
                <w:rFonts w:ascii="Roboto" w:hAnsi="Roboto"/>
                <w:sz w:val="20"/>
                <w:szCs w:val="20"/>
              </w:rPr>
              <w:t>ed</w:t>
            </w:r>
            <w:r w:rsidR="004C0AEB" w:rsidRPr="007524B3">
              <w:rPr>
                <w:rFonts w:ascii="Roboto" w:hAnsi="Roboto"/>
                <w:sz w:val="20"/>
                <w:szCs w:val="20"/>
              </w:rPr>
              <w:t xml:space="preserve"> 70 drivers and 50 minibuses</w:t>
            </w:r>
            <w:r w:rsidR="006F002E" w:rsidRPr="007524B3">
              <w:rPr>
                <w:rFonts w:ascii="Roboto" w:hAnsi="Roboto"/>
                <w:sz w:val="20"/>
                <w:szCs w:val="20"/>
              </w:rPr>
              <w:t>.</w:t>
            </w:r>
          </w:p>
          <w:p w:rsidR="003F0FA5" w:rsidRPr="007524B3" w:rsidRDefault="007524B3" w:rsidP="007524B3">
            <w:pPr>
              <w:pStyle w:val="ListParagraph"/>
              <w:numPr>
                <w:ilvl w:val="0"/>
                <w:numId w:val="18"/>
              </w:numPr>
              <w:spacing w:after="80" w:line="276" w:lineRule="auto"/>
              <w:ind w:right="311"/>
              <w:rPr>
                <w:rFonts w:ascii="Roboto" w:hAnsi="Roboto"/>
                <w:sz w:val="20"/>
                <w:szCs w:val="20"/>
              </w:rPr>
            </w:pPr>
            <w:ins w:id="45" w:author="vgolo" w:date="2022-07-19T14:07:00Z">
              <w:r>
                <w:rPr>
                  <w:rFonts w:ascii="Roboto" w:hAnsi="Roboto"/>
                  <w:sz w:val="20"/>
                  <w:szCs w:val="20"/>
                </w:rPr>
                <w:t>What else?</w:t>
              </w:r>
            </w:ins>
            <w:r w:rsidR="006F002E" w:rsidRPr="007524B3">
              <w:rPr>
                <w:rFonts w:ascii="Roboto" w:hAnsi="Roboto"/>
                <w:sz w:val="20"/>
                <w:szCs w:val="20"/>
              </w:rPr>
              <w:br/>
            </w:r>
          </w:p>
          <w:p w:rsidR="003F0FA5" w:rsidRPr="006F002E" w:rsidRDefault="004C0AEB" w:rsidP="003F0FA5">
            <w:pPr>
              <w:spacing w:after="0" w:line="240" w:lineRule="auto"/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</w:pP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>Dispatcher-</w:t>
            </w:r>
            <w:r w:rsidRPr="006F002E">
              <w:rPr>
                <w:rFonts w:ascii="Roboto" w:hAnsi="Roboto" w:hint="cs"/>
                <w:b/>
                <w:bCs/>
                <w:color w:val="5868A5"/>
                <w:sz w:val="20"/>
                <w:szCs w:val="20"/>
                <w:rtl/>
                <w:lang w:bidi="he-IL"/>
              </w:rPr>
              <w:t>סדרן.</w:t>
            </w: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  <w:lang w:val="en-US"/>
              </w:rPr>
              <w:t xml:space="preserve"> </w:t>
            </w: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 </w:t>
            </w:r>
            <w:r w:rsidR="003F0FA5"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                           </w:t>
            </w:r>
            <w:r w:rsidR="003F0FA5"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                                                  </w:t>
            </w:r>
            <w:r w:rsidR="003F0FA5"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 </w:t>
            </w:r>
            <w:r w:rsidR="003F0FA5" w:rsidRPr="006F002E">
              <w:rPr>
                <w:rFonts w:ascii="Roboto" w:hAnsi="Roboto"/>
                <w:b/>
                <w:bCs/>
                <w:sz w:val="20"/>
                <w:szCs w:val="20"/>
              </w:rPr>
              <w:t>2015</w:t>
            </w:r>
            <w:r w:rsidR="003F0FA5"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– </w:t>
            </w:r>
            <w:r w:rsidR="003F0FA5" w:rsidRPr="006F002E">
              <w:rPr>
                <w:rFonts w:ascii="Roboto" w:hAnsi="Roboto"/>
                <w:b/>
                <w:bCs/>
                <w:sz w:val="20"/>
                <w:szCs w:val="20"/>
              </w:rPr>
              <w:t>2020</w:t>
            </w:r>
          </w:p>
          <w:p w:rsidR="004C0AEB" w:rsidRDefault="006F002E" w:rsidP="007524B3">
            <w:pPr>
              <w:pStyle w:val="ListParagraph"/>
              <w:numPr>
                <w:ilvl w:val="0"/>
                <w:numId w:val="17"/>
              </w:numPr>
              <w:spacing w:after="80" w:line="276" w:lineRule="auto"/>
              <w:ind w:right="32"/>
              <w:rPr>
                <w:ins w:id="46" w:author="vgolo" w:date="2022-07-19T14:07:00Z"/>
                <w:rFonts w:ascii="Roboto" w:hAnsi="Roboto"/>
                <w:sz w:val="20"/>
                <w:szCs w:val="20"/>
              </w:rPr>
            </w:pPr>
            <w:r w:rsidRPr="007524B3">
              <w:rPr>
                <w:rFonts w:ascii="Roboto" w:hAnsi="Roboto"/>
                <w:sz w:val="20"/>
                <w:szCs w:val="20"/>
              </w:rPr>
              <w:t>Created work plans</w:t>
            </w:r>
            <w:r w:rsidR="004C0AEB" w:rsidRPr="007524B3">
              <w:rPr>
                <w:rFonts w:ascii="Roboto" w:hAnsi="Roboto"/>
                <w:sz w:val="20"/>
                <w:szCs w:val="20"/>
              </w:rPr>
              <w:t xml:space="preserve"> for 368 drivers and </w:t>
            </w:r>
            <w:r w:rsidR="00965790" w:rsidRPr="007524B3">
              <w:rPr>
                <w:rFonts w:ascii="Roboto" w:hAnsi="Roboto"/>
                <w:sz w:val="20"/>
                <w:szCs w:val="20"/>
              </w:rPr>
              <w:t>210 busses.</w:t>
            </w:r>
          </w:p>
          <w:p w:rsidR="007524B3" w:rsidRPr="007524B3" w:rsidRDefault="007524B3" w:rsidP="007524B3">
            <w:pPr>
              <w:pStyle w:val="ListParagraph"/>
              <w:numPr>
                <w:ilvl w:val="0"/>
                <w:numId w:val="17"/>
              </w:numPr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  <w:ins w:id="47" w:author="vgolo" w:date="2022-07-19T14:07:00Z">
              <w:r>
                <w:rPr>
                  <w:rFonts w:ascii="Roboto" w:hAnsi="Roboto"/>
                  <w:sz w:val="20"/>
                  <w:szCs w:val="20"/>
                </w:rPr>
                <w:t>What else?</w:t>
              </w:r>
            </w:ins>
          </w:p>
          <w:p w:rsidR="003F0FA5" w:rsidRPr="006F002E" w:rsidRDefault="003F0FA5" w:rsidP="003F0FA5">
            <w:pPr>
              <w:spacing w:after="80" w:line="276" w:lineRule="auto"/>
              <w:ind w:left="360" w:right="32"/>
              <w:rPr>
                <w:rFonts w:ascii="Roboto" w:hAnsi="Roboto"/>
                <w:sz w:val="20"/>
                <w:szCs w:val="20"/>
              </w:rPr>
            </w:pPr>
          </w:p>
          <w:p w:rsidR="003F0FA5" w:rsidRPr="006F002E" w:rsidRDefault="003F0FA5" w:rsidP="003F0FA5">
            <w:pPr>
              <w:spacing w:after="0" w:line="240" w:lineRule="auto"/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</w:pP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>Bus driver</w:t>
            </w: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                                                   </w:t>
            </w:r>
            <w:r w:rsidR="006F002E"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                                        </w:t>
            </w: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 </w:t>
            </w:r>
            <w:r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 </w:t>
            </w:r>
            <w:r w:rsidRPr="006F002E">
              <w:rPr>
                <w:rFonts w:ascii="Roboto" w:hAnsi="Roboto"/>
                <w:b/>
                <w:bCs/>
                <w:sz w:val="20"/>
                <w:szCs w:val="20"/>
              </w:rPr>
              <w:t>2013</w:t>
            </w:r>
            <w:r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– </w:t>
            </w:r>
            <w:r w:rsidRPr="006F002E">
              <w:rPr>
                <w:rFonts w:ascii="Roboto" w:hAnsi="Roboto"/>
                <w:b/>
                <w:bCs/>
                <w:sz w:val="20"/>
                <w:szCs w:val="20"/>
              </w:rPr>
              <w:t>2015</w:t>
            </w:r>
          </w:p>
          <w:p w:rsidR="003F0FA5" w:rsidRDefault="006F002E" w:rsidP="007524B3">
            <w:pPr>
              <w:pStyle w:val="ListParagraph"/>
              <w:numPr>
                <w:ilvl w:val="0"/>
                <w:numId w:val="16"/>
              </w:numPr>
              <w:spacing w:after="80" w:line="276" w:lineRule="auto"/>
              <w:ind w:right="32"/>
              <w:rPr>
                <w:ins w:id="48" w:author="vgolo" w:date="2022-07-19T14:08:00Z"/>
                <w:rFonts w:ascii="Roboto" w:hAnsi="Roboto"/>
                <w:sz w:val="20"/>
                <w:szCs w:val="20"/>
              </w:rPr>
            </w:pPr>
            <w:r w:rsidRPr="007524B3">
              <w:rPr>
                <w:rFonts w:ascii="Roboto" w:hAnsi="Roboto"/>
                <w:sz w:val="20"/>
                <w:szCs w:val="20"/>
              </w:rPr>
              <w:t>Was responsible for helping customers reach their destination safely and securely.</w:t>
            </w:r>
          </w:p>
          <w:p w:rsidR="007524B3" w:rsidRPr="007524B3" w:rsidRDefault="007524B3" w:rsidP="007524B3">
            <w:pPr>
              <w:pStyle w:val="ListParagraph"/>
              <w:numPr>
                <w:ilvl w:val="0"/>
                <w:numId w:val="16"/>
              </w:numPr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  <w:ins w:id="49" w:author="vgolo" w:date="2022-07-19T14:08:00Z">
              <w:r>
                <w:rPr>
                  <w:rFonts w:ascii="Roboto" w:hAnsi="Roboto"/>
                  <w:sz w:val="20"/>
                  <w:szCs w:val="20"/>
                </w:rPr>
                <w:t>What else?</w:t>
              </w:r>
            </w:ins>
          </w:p>
          <w:p w:rsidR="003F0FA5" w:rsidRPr="006F002E" w:rsidRDefault="003F0FA5" w:rsidP="003F0FA5">
            <w:pPr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</w:p>
          <w:p w:rsidR="003F0FA5" w:rsidRPr="006F002E" w:rsidRDefault="003F0FA5" w:rsidP="003F0FA5">
            <w:pPr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</w:pPr>
          </w:p>
          <w:p w:rsidR="003F0FA5" w:rsidRPr="006F002E" w:rsidRDefault="003F0FA5" w:rsidP="003F0FA5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</w:p>
        </w:tc>
      </w:tr>
      <w:tr w:rsidR="000301A7" w:rsidRPr="004B1C64" w:rsidTr="007524B3">
        <w:tblPrEx>
          <w:tblLook w:val="04A0" w:firstRow="1" w:lastRow="0" w:firstColumn="1" w:lastColumn="0" w:noHBand="0" w:noVBand="1"/>
        </w:tblPrEx>
        <w:trPr>
          <w:trHeight w:val="639"/>
        </w:trPr>
        <w:tc>
          <w:tcPr>
            <w:tcW w:w="1143" w:type="pct"/>
            <w:vMerge/>
            <w:tcMar>
              <w:left w:w="0" w:type="dxa"/>
            </w:tcMar>
          </w:tcPr>
          <w:p w:rsidR="004C0AEB" w:rsidRPr="004B1C64" w:rsidRDefault="004C0AEB" w:rsidP="00902B36">
            <w:pPr>
              <w:spacing w:after="0" w:line="240" w:lineRule="auto"/>
              <w:rPr>
                <w:rFonts w:ascii="Roboto" w:hAnsi="Roboto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tcMar>
              <w:left w:w="0" w:type="dxa"/>
            </w:tcMar>
          </w:tcPr>
          <w:p w:rsidR="004B1C64" w:rsidRPr="006F002E" w:rsidRDefault="004B1C64" w:rsidP="00902B36">
            <w:pPr>
              <w:spacing w:after="0" w:line="240" w:lineRule="auto"/>
              <w:rPr>
                <w:ins w:id="50" w:author="vgolo" w:date="2022-07-19T13:44:00Z"/>
                <w:rFonts w:ascii="Roboto" w:hAnsi="Roboto"/>
                <w:b/>
                <w:bCs/>
                <w:color w:val="5868A5"/>
                <w:sz w:val="20"/>
                <w:szCs w:val="20"/>
              </w:rPr>
            </w:pPr>
          </w:p>
          <w:p w:rsidR="004B1C64" w:rsidRPr="006F002E" w:rsidRDefault="004B1C64" w:rsidP="00902B36">
            <w:pPr>
              <w:spacing w:after="0" w:line="240" w:lineRule="auto"/>
              <w:rPr>
                <w:ins w:id="51" w:author="vgolo" w:date="2022-07-19T13:44:00Z"/>
                <w:rFonts w:ascii="Roboto" w:hAnsi="Roboto"/>
                <w:b/>
                <w:bCs/>
                <w:color w:val="5868A5"/>
                <w:sz w:val="20"/>
                <w:szCs w:val="20"/>
              </w:rPr>
            </w:pPr>
          </w:p>
          <w:p w:rsidR="004C0AEB" w:rsidRPr="006F002E" w:rsidRDefault="004C0AEB" w:rsidP="00902B36">
            <w:pPr>
              <w:spacing w:after="0" w:line="240" w:lineRule="auto"/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</w:pP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Deep interest in </w:t>
            </w:r>
            <w:r w:rsidR="00463B4A"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>QA and P</w:t>
            </w:r>
            <w:r w:rsidRPr="006F002E">
              <w:rPr>
                <w:rFonts w:ascii="Roboto" w:hAnsi="Roboto"/>
                <w:b/>
                <w:bCs/>
                <w:color w:val="5868A5"/>
                <w:sz w:val="20"/>
                <w:szCs w:val="20"/>
              </w:rPr>
              <w:t xml:space="preserve">rogramming                            </w:t>
            </w:r>
            <w:r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  </w:t>
            </w:r>
            <w:r w:rsidR="0026285C" w:rsidRPr="006F002E">
              <w:rPr>
                <w:rFonts w:ascii="Roboto" w:hAnsi="Roboto"/>
                <w:b/>
                <w:bCs/>
                <w:sz w:val="20"/>
                <w:szCs w:val="20"/>
              </w:rPr>
              <w:t xml:space="preserve">            </w:t>
            </w:r>
            <w:del w:id="52" w:author="vgolo" w:date="2022-07-19T13:56:00Z">
              <w:r w:rsidRPr="006F002E" w:rsidDel="006F002E">
                <w:rPr>
                  <w:rFonts w:ascii="Roboto" w:hAnsi="Roboto"/>
                  <w:b/>
                  <w:bCs/>
                  <w:sz w:val="20"/>
                  <w:szCs w:val="20"/>
                </w:rPr>
                <w:delText xml:space="preserve">Sep </w:delText>
              </w:r>
              <w:r w:rsidRPr="006F002E" w:rsidDel="006F002E">
                <w:rPr>
                  <w:rFonts w:ascii="Roboto" w:hAnsi="Roboto"/>
                  <w:b/>
                  <w:bCs/>
                  <w:sz w:val="20"/>
                  <w:szCs w:val="20"/>
                  <w:rtl/>
                  <w:lang w:bidi="he-IL"/>
                </w:rPr>
                <w:delText>2021</w:delText>
              </w:r>
              <w:r w:rsidRPr="006F002E" w:rsidDel="006F002E">
                <w:rPr>
                  <w:rFonts w:ascii="Roboto" w:hAnsi="Roboto"/>
                  <w:b/>
                  <w:bCs/>
                  <w:sz w:val="20"/>
                  <w:szCs w:val="20"/>
                </w:rPr>
                <w:delText xml:space="preserve"> – Present</w:delText>
              </w:r>
            </w:del>
          </w:p>
          <w:p w:rsidR="004C0AEB" w:rsidRPr="006F002E" w:rsidRDefault="004C0AEB" w:rsidP="007524B3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6F002E">
              <w:rPr>
                <w:rFonts w:ascii="Roboto" w:hAnsi="Roboto" w:cs="Arimo"/>
                <w:sz w:val="20"/>
                <w:szCs w:val="20"/>
              </w:rPr>
              <w:t>Digital College of tomorrow: "</w:t>
            </w:r>
            <w:r w:rsidR="00965790" w:rsidRPr="006F002E">
              <w:rPr>
                <w:rFonts w:ascii="Roboto" w:hAnsi="Roboto" w:cs="Arimo"/>
                <w:sz w:val="20"/>
                <w:szCs w:val="20"/>
              </w:rPr>
              <w:t>IMPROVE</w:t>
            </w:r>
            <w:r w:rsidRPr="006F002E">
              <w:rPr>
                <w:rFonts w:ascii="Roboto" w:hAnsi="Roboto" w:cs="Arimo"/>
                <w:sz w:val="20"/>
                <w:szCs w:val="20"/>
              </w:rPr>
              <w:t>"</w:t>
            </w:r>
          </w:p>
          <w:p w:rsidR="004C0AEB" w:rsidRPr="006F002E" w:rsidRDefault="004C0AEB" w:rsidP="007524B3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6F002E">
              <w:rPr>
                <w:rFonts w:ascii="Roboto" w:hAnsi="Roboto" w:cs="Arimo"/>
                <w:sz w:val="20"/>
                <w:szCs w:val="20"/>
              </w:rPr>
              <w:t>QA – Automation, Manual testing in Technion. (</w:t>
            </w:r>
            <w:r w:rsidR="007524B3">
              <w:rPr>
                <w:rFonts w:ascii="Roboto" w:hAnsi="Roboto" w:cs="Arimo"/>
                <w:sz w:val="20"/>
                <w:szCs w:val="20"/>
              </w:rPr>
              <w:t>as well as</w:t>
            </w:r>
            <w:r w:rsidRPr="006F002E">
              <w:rPr>
                <w:rFonts w:ascii="Roboto" w:hAnsi="Roboto" w:cs="Arimo"/>
                <w:sz w:val="20"/>
                <w:szCs w:val="20"/>
              </w:rPr>
              <w:t xml:space="preserve"> self-learning) </w:t>
            </w:r>
          </w:p>
          <w:p w:rsidR="00C748CA" w:rsidRPr="006F002E" w:rsidRDefault="004C0AEB" w:rsidP="007524B3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6F002E">
              <w:rPr>
                <w:rFonts w:ascii="Roboto" w:hAnsi="Roboto" w:cs="Arimo"/>
                <w:sz w:val="20"/>
                <w:szCs w:val="20"/>
              </w:rPr>
              <w:t xml:space="preserve">C# </w:t>
            </w:r>
            <w:r w:rsidR="00C748CA" w:rsidRPr="006F002E">
              <w:rPr>
                <w:rFonts w:ascii="Roboto" w:hAnsi="Roboto" w:cs="Arimo"/>
                <w:sz w:val="20"/>
                <w:szCs w:val="20"/>
              </w:rPr>
              <w:t xml:space="preserve">programming language. </w:t>
            </w:r>
          </w:p>
          <w:p w:rsidR="004C0AEB" w:rsidRPr="006F002E" w:rsidRDefault="004C0AEB" w:rsidP="007524B3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6F002E">
              <w:rPr>
                <w:rFonts w:ascii="Roboto" w:hAnsi="Roboto" w:cs="Arimo"/>
                <w:sz w:val="20"/>
                <w:szCs w:val="20"/>
              </w:rPr>
              <w:t>Python programming language</w:t>
            </w:r>
            <w:r w:rsidR="00C748CA" w:rsidRPr="006F002E">
              <w:rPr>
                <w:rFonts w:ascii="Roboto" w:hAnsi="Roboto" w:cs="Arimo"/>
                <w:sz w:val="20"/>
                <w:szCs w:val="20"/>
              </w:rPr>
              <w:t>.</w:t>
            </w:r>
          </w:p>
          <w:p w:rsidR="004C0AEB" w:rsidRPr="006F002E" w:rsidRDefault="004C0AEB" w:rsidP="007524B3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11"/>
              <w:contextualSpacing w:val="0"/>
              <w:rPr>
                <w:rFonts w:ascii="Roboto" w:hAnsi="Roboto"/>
                <w:sz w:val="20"/>
                <w:szCs w:val="20"/>
              </w:rPr>
            </w:pPr>
            <w:r w:rsidRPr="006F002E">
              <w:rPr>
                <w:rFonts w:ascii="Roboto" w:hAnsi="Roboto" w:cs="Arimo"/>
                <w:sz w:val="20"/>
                <w:szCs w:val="20"/>
              </w:rPr>
              <w:t>Basic experience in Programming: UNITY, Android Studio, Visual Studio</w:t>
            </w:r>
            <w:r w:rsidR="00965790" w:rsidRPr="006F002E">
              <w:rPr>
                <w:rFonts w:ascii="Roboto" w:hAnsi="Roboto" w:cs="Arimo"/>
                <w:sz w:val="20"/>
                <w:szCs w:val="20"/>
              </w:rPr>
              <w:t>,</w:t>
            </w:r>
            <w:r w:rsidRPr="006F002E">
              <w:rPr>
                <w:rFonts w:ascii="Roboto" w:hAnsi="Roboto" w:cs="Arimo"/>
                <w:sz w:val="20"/>
                <w:szCs w:val="20"/>
              </w:rPr>
              <w:t xml:space="preserve"> and .Net Framework and .Net Core, LINQ, WCF, WPF, XAML, ASP.NET-MVC, Asp.NET Core Web Applications, SQL, HTML, CSS, Bootstrap.</w:t>
            </w:r>
          </w:p>
          <w:p w:rsidR="008F25E9" w:rsidRPr="006F002E" w:rsidRDefault="004C0AEB" w:rsidP="007524B3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594"/>
              <w:rPr>
                <w:rFonts w:ascii="Roboto" w:hAnsi="Roboto"/>
                <w:sz w:val="20"/>
                <w:szCs w:val="20"/>
              </w:rPr>
            </w:pPr>
            <w:r w:rsidRPr="006F002E">
              <w:rPr>
                <w:rFonts w:ascii="Roboto" w:hAnsi="Roboto"/>
                <w:sz w:val="20"/>
                <w:szCs w:val="20"/>
              </w:rPr>
              <w:t>Experience and knowledge in QA</w:t>
            </w:r>
            <w:r w:rsidR="008F25E9" w:rsidRPr="006F002E">
              <w:rPr>
                <w:rFonts w:ascii="Roboto" w:hAnsi="Roboto"/>
                <w:sz w:val="20"/>
                <w:szCs w:val="20"/>
              </w:rPr>
              <w:t xml:space="preserve"> and Python programming automation </w:t>
            </w:r>
            <w:r w:rsidRPr="006F002E">
              <w:rPr>
                <w:rFonts w:ascii="Roboto" w:hAnsi="Roboto"/>
                <w:sz w:val="20"/>
                <w:szCs w:val="20"/>
              </w:rPr>
              <w:t>:</w:t>
            </w:r>
          </w:p>
          <w:p w:rsidR="004C0AEB" w:rsidRPr="006F002E" w:rsidRDefault="008F25E9" w:rsidP="007524B3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594"/>
              <w:rPr>
                <w:rFonts w:ascii="Roboto" w:hAnsi="Roboto"/>
                <w:sz w:val="20"/>
                <w:szCs w:val="20"/>
              </w:rPr>
            </w:pPr>
            <w:r w:rsidRPr="006F002E">
              <w:rPr>
                <w:rFonts w:ascii="Roboto" w:hAnsi="Roboto"/>
                <w:sz w:val="20"/>
                <w:szCs w:val="20"/>
              </w:rPr>
              <w:t>Projects to gather experience in Methodologies STP, STD and STR</w:t>
            </w:r>
          </w:p>
          <w:p w:rsidR="00463B4A" w:rsidRPr="007524B3" w:rsidRDefault="00463B4A" w:rsidP="007524B3">
            <w:pPr>
              <w:pStyle w:val="ListParagraph"/>
              <w:spacing w:after="80" w:line="276" w:lineRule="auto"/>
              <w:ind w:right="594"/>
              <w:rPr>
                <w:rFonts w:ascii="Roboto" w:hAnsi="Roboto"/>
                <w:i/>
                <w:sz w:val="20"/>
                <w:szCs w:val="20"/>
                <w:rPrChange w:id="53" w:author="vgolo" w:date="2022-07-19T14:08:00Z">
                  <w:rPr>
                    <w:rFonts w:ascii="Roboto" w:hAnsi="Roboto"/>
                    <w:sz w:val="20"/>
                    <w:szCs w:val="20"/>
                  </w:rPr>
                </w:rPrChange>
              </w:rPr>
              <w:pPrChange w:id="54" w:author="vgolo" w:date="2022-07-19T14:08:00Z">
                <w:pPr>
                  <w:pStyle w:val="ListParagraph"/>
                  <w:framePr w:hSpace="180" w:wrap="around" w:vAnchor="text" w:hAnchor="margin" w:x="-195" w:y="-144"/>
                  <w:numPr>
                    <w:numId w:val="14"/>
                  </w:numPr>
                  <w:spacing w:after="80" w:line="276" w:lineRule="auto"/>
                  <w:ind w:right="594" w:hanging="360"/>
                  <w:suppressOverlap/>
                </w:pPr>
              </w:pPrChange>
            </w:pPr>
            <w:r w:rsidRPr="007524B3">
              <w:rPr>
                <w:rFonts w:ascii="Roboto" w:hAnsi="Roboto"/>
                <w:i/>
                <w:sz w:val="20"/>
                <w:szCs w:val="20"/>
                <w:rPrChange w:id="55" w:author="vgolo" w:date="2022-07-19T14:08:00Z">
                  <w:rPr>
                    <w:rFonts w:ascii="Roboto" w:hAnsi="Roboto"/>
                    <w:sz w:val="20"/>
                    <w:szCs w:val="20"/>
                  </w:rPr>
                </w:rPrChange>
              </w:rPr>
              <w:t xml:space="preserve">After all projects I have made, the main goal was to understand the GOAL of QA importance </w:t>
            </w:r>
            <w:r w:rsidR="00A06FFA" w:rsidRPr="007524B3">
              <w:rPr>
                <w:rFonts w:ascii="Roboto" w:hAnsi="Roboto"/>
                <w:i/>
                <w:sz w:val="20"/>
                <w:szCs w:val="20"/>
                <w:rPrChange w:id="56" w:author="vgolo" w:date="2022-07-19T14:08:00Z">
                  <w:rPr>
                    <w:rFonts w:ascii="Roboto" w:hAnsi="Roboto"/>
                    <w:sz w:val="20"/>
                    <w:szCs w:val="20"/>
                  </w:rPr>
                </w:rPrChange>
              </w:rPr>
              <w:t xml:space="preserve">as a part of </w:t>
            </w:r>
            <w:r w:rsidR="00E604F0" w:rsidRPr="007524B3">
              <w:rPr>
                <w:rFonts w:ascii="Roboto" w:hAnsi="Roboto"/>
                <w:i/>
                <w:sz w:val="20"/>
                <w:szCs w:val="20"/>
                <w:rPrChange w:id="57" w:author="vgolo" w:date="2022-07-19T14:08:00Z">
                  <w:rPr>
                    <w:rFonts w:ascii="Roboto" w:hAnsi="Roboto"/>
                    <w:sz w:val="20"/>
                    <w:szCs w:val="20"/>
                  </w:rPr>
                </w:rPrChange>
              </w:rPr>
              <w:t xml:space="preserve">the </w:t>
            </w:r>
            <w:r w:rsidR="00A06FFA" w:rsidRPr="007524B3">
              <w:rPr>
                <w:rFonts w:ascii="Roboto" w:hAnsi="Roboto"/>
                <w:i/>
                <w:sz w:val="20"/>
                <w:szCs w:val="20"/>
                <w:rPrChange w:id="58" w:author="vgolo" w:date="2022-07-19T14:08:00Z">
                  <w:rPr>
                    <w:rFonts w:ascii="Roboto" w:hAnsi="Roboto"/>
                    <w:sz w:val="20"/>
                    <w:szCs w:val="20"/>
                  </w:rPr>
                </w:rPrChange>
              </w:rPr>
              <w:t>project life cycle.</w:t>
            </w:r>
          </w:p>
          <w:p w:rsidR="007524B3" w:rsidRPr="006F002E" w:rsidRDefault="007524B3" w:rsidP="007524B3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6F002E">
              <w:rPr>
                <w:rFonts w:ascii="Roboto" w:hAnsi="Roboto" w:cs="Arimo"/>
                <w:sz w:val="20"/>
                <w:szCs w:val="20"/>
              </w:rPr>
              <w:t>Microsoft Office products, with a focus on Excel</w:t>
            </w:r>
          </w:p>
          <w:p w:rsidR="007524B3" w:rsidRPr="004B1C64" w:rsidRDefault="007524B3" w:rsidP="007524B3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  <w:r w:rsidRPr="004B1C64">
              <w:rPr>
                <w:rFonts w:ascii="Roboto" w:hAnsi="Roboto"/>
                <w:sz w:val="20"/>
                <w:szCs w:val="20"/>
              </w:rPr>
              <w:t xml:space="preserve">Selenium Web Driver, </w:t>
            </w:r>
            <w:proofErr w:type="spellStart"/>
            <w:r w:rsidRPr="004B1C64">
              <w:rPr>
                <w:rFonts w:ascii="Roboto" w:hAnsi="Roboto"/>
                <w:sz w:val="20"/>
                <w:szCs w:val="20"/>
              </w:rPr>
              <w:t>Appium</w:t>
            </w:r>
            <w:proofErr w:type="spellEnd"/>
            <w:r w:rsidRPr="004B1C64">
              <w:rPr>
                <w:rFonts w:ascii="Roboto" w:hAnsi="Roboto"/>
                <w:sz w:val="20"/>
                <w:szCs w:val="20"/>
              </w:rPr>
              <w:t xml:space="preserve">, API, Platform, </w:t>
            </w:r>
            <w:proofErr w:type="spellStart"/>
            <w:r w:rsidRPr="004B1C64">
              <w:rPr>
                <w:rFonts w:ascii="Roboto" w:hAnsi="Roboto"/>
                <w:sz w:val="20"/>
                <w:szCs w:val="20"/>
              </w:rPr>
              <w:t>JMeter</w:t>
            </w:r>
            <w:proofErr w:type="spellEnd"/>
            <w:r w:rsidRPr="004B1C64">
              <w:rPr>
                <w:rFonts w:ascii="Roboto" w:hAnsi="Roboto"/>
                <w:sz w:val="20"/>
                <w:szCs w:val="20"/>
              </w:rPr>
              <w:t xml:space="preserve">, JIRA, Windows, Linux, SQL, Networking, </w:t>
            </w:r>
            <w:proofErr w:type="spellStart"/>
            <w:r w:rsidRPr="004B1C64">
              <w:rPr>
                <w:rFonts w:ascii="Roboto" w:hAnsi="Roboto"/>
                <w:sz w:val="20"/>
                <w:szCs w:val="20"/>
              </w:rPr>
              <w:t>IntelliJ</w:t>
            </w:r>
            <w:proofErr w:type="spellEnd"/>
            <w:r w:rsidRPr="004B1C64">
              <w:rPr>
                <w:rFonts w:ascii="Roboto" w:hAnsi="Roboto"/>
                <w:sz w:val="20"/>
                <w:szCs w:val="20"/>
              </w:rPr>
              <w:t xml:space="preserve">, </w:t>
            </w:r>
            <w:proofErr w:type="spellStart"/>
            <w:r w:rsidRPr="004B1C64">
              <w:rPr>
                <w:rFonts w:ascii="Roboto" w:hAnsi="Roboto"/>
                <w:sz w:val="20"/>
                <w:szCs w:val="20"/>
              </w:rPr>
              <w:t>PyCharm</w:t>
            </w:r>
            <w:proofErr w:type="spellEnd"/>
            <w:r w:rsidRPr="004B1C64">
              <w:rPr>
                <w:rFonts w:ascii="Roboto" w:hAnsi="Roboto"/>
                <w:sz w:val="20"/>
                <w:szCs w:val="20"/>
              </w:rPr>
              <w:t xml:space="preserve">, Visual Studio/Code, Photoshop, </w:t>
            </w:r>
            <w:r>
              <w:rPr>
                <w:rFonts w:ascii="Roboto" w:hAnsi="Roboto"/>
                <w:sz w:val="20"/>
                <w:szCs w:val="20"/>
              </w:rPr>
              <w:br/>
            </w:r>
            <w:r w:rsidRPr="004B1C64">
              <w:rPr>
                <w:rFonts w:ascii="Roboto" w:hAnsi="Roboto"/>
                <w:sz w:val="20"/>
                <w:szCs w:val="20"/>
              </w:rPr>
              <w:t xml:space="preserve">Unity, Android studio, </w:t>
            </w:r>
            <w:proofErr w:type="spellStart"/>
            <w:r w:rsidRPr="004B1C64">
              <w:rPr>
                <w:rFonts w:ascii="Roboto" w:hAnsi="Roboto"/>
                <w:sz w:val="20"/>
                <w:szCs w:val="20"/>
              </w:rPr>
              <w:t>Katalon</w:t>
            </w:r>
            <w:proofErr w:type="spellEnd"/>
            <w:r w:rsidRPr="004B1C64">
              <w:rPr>
                <w:rFonts w:ascii="Roboto" w:hAnsi="Roboto"/>
                <w:sz w:val="20"/>
                <w:szCs w:val="20"/>
              </w:rPr>
              <w:t xml:space="preserve"> studio, Postman, </w:t>
            </w:r>
            <w:proofErr w:type="spellStart"/>
            <w:r w:rsidRPr="004B1C64">
              <w:rPr>
                <w:rFonts w:ascii="Roboto" w:hAnsi="Roboto"/>
                <w:sz w:val="20"/>
                <w:szCs w:val="20"/>
              </w:rPr>
              <w:t>JMeter</w:t>
            </w:r>
            <w:proofErr w:type="spellEnd"/>
            <w:r w:rsidRPr="004B1C64">
              <w:rPr>
                <w:rFonts w:ascii="Roboto" w:hAnsi="Roboto"/>
                <w:sz w:val="20"/>
                <w:szCs w:val="20"/>
              </w:rPr>
              <w:t xml:space="preserve">, </w:t>
            </w:r>
            <w:proofErr w:type="spellStart"/>
            <w:r w:rsidRPr="004B1C64">
              <w:rPr>
                <w:rFonts w:ascii="Roboto" w:hAnsi="Roboto"/>
                <w:sz w:val="20"/>
                <w:szCs w:val="20"/>
              </w:rPr>
              <w:t>SoapUI</w:t>
            </w:r>
            <w:proofErr w:type="spellEnd"/>
            <w:r w:rsidRPr="004B1C64">
              <w:rPr>
                <w:rFonts w:ascii="Roboto" w:hAnsi="Roboto"/>
                <w:sz w:val="20"/>
                <w:szCs w:val="20"/>
              </w:rPr>
              <w:t xml:space="preserve">, Jenkins, </w:t>
            </w:r>
            <w:proofErr w:type="spellStart"/>
            <w:r w:rsidRPr="004B1C64">
              <w:rPr>
                <w:rFonts w:ascii="Roboto" w:hAnsi="Roboto"/>
                <w:sz w:val="20"/>
                <w:szCs w:val="20"/>
              </w:rPr>
              <w:t>GitHub</w:t>
            </w:r>
            <w:proofErr w:type="spellEnd"/>
            <w:r w:rsidRPr="004B1C64">
              <w:rPr>
                <w:rFonts w:ascii="Roboto" w:hAnsi="Roboto"/>
                <w:sz w:val="20"/>
                <w:szCs w:val="20"/>
              </w:rPr>
              <w:t>, Basic understanding of Patterns, Different Frameworks, Analysing test results.</w:t>
            </w:r>
          </w:p>
          <w:p w:rsidR="003F0FA5" w:rsidRPr="006F002E" w:rsidRDefault="003F0FA5" w:rsidP="003F0FA5">
            <w:pPr>
              <w:spacing w:after="80" w:line="276" w:lineRule="auto"/>
              <w:ind w:left="720" w:right="594"/>
              <w:rPr>
                <w:rFonts w:ascii="Roboto" w:hAnsi="Roboto"/>
                <w:sz w:val="20"/>
                <w:szCs w:val="20"/>
              </w:rPr>
            </w:pPr>
          </w:p>
          <w:p w:rsidR="003F0FA5" w:rsidRPr="006F002E" w:rsidRDefault="003F0FA5" w:rsidP="003F0FA5">
            <w:pPr>
              <w:spacing w:after="80" w:line="276" w:lineRule="auto"/>
              <w:ind w:right="594"/>
              <w:rPr>
                <w:rFonts w:ascii="Roboto" w:hAnsi="Roboto"/>
                <w:sz w:val="20"/>
                <w:szCs w:val="20"/>
              </w:rPr>
            </w:pPr>
          </w:p>
          <w:p w:rsidR="003F0FA5" w:rsidRPr="006F002E" w:rsidRDefault="003F0FA5" w:rsidP="003F0FA5">
            <w:pPr>
              <w:spacing w:after="80" w:line="276" w:lineRule="auto"/>
              <w:ind w:right="594"/>
              <w:rPr>
                <w:rFonts w:ascii="Roboto" w:hAnsi="Roboto"/>
                <w:sz w:val="20"/>
                <w:szCs w:val="20"/>
              </w:rPr>
            </w:pPr>
          </w:p>
          <w:p w:rsidR="003F0FA5" w:rsidRPr="006F002E" w:rsidRDefault="003F0FA5" w:rsidP="003F0FA5">
            <w:pPr>
              <w:spacing w:after="80" w:line="276" w:lineRule="auto"/>
              <w:ind w:right="594"/>
              <w:rPr>
                <w:rFonts w:ascii="Roboto" w:hAnsi="Roboto"/>
                <w:sz w:val="20"/>
                <w:szCs w:val="20"/>
              </w:rPr>
            </w:pPr>
          </w:p>
        </w:tc>
      </w:tr>
      <w:tr w:rsidR="000301A7" w:rsidRPr="004B1C64" w:rsidTr="007524B3">
        <w:tblPrEx>
          <w:tblLook w:val="04A0" w:firstRow="1" w:lastRow="0" w:firstColumn="1" w:lastColumn="0" w:noHBand="0" w:noVBand="1"/>
        </w:tblPrEx>
        <w:trPr>
          <w:trHeight w:val="575"/>
        </w:trPr>
        <w:tc>
          <w:tcPr>
            <w:tcW w:w="1143" w:type="pct"/>
            <w:vMerge/>
            <w:tcMar>
              <w:left w:w="0" w:type="dxa"/>
            </w:tcMar>
          </w:tcPr>
          <w:p w:rsidR="004C0AEB" w:rsidRPr="004B1C64" w:rsidRDefault="004C0AEB" w:rsidP="00902B36">
            <w:pPr>
              <w:spacing w:after="0" w:line="240" w:lineRule="auto"/>
              <w:rPr>
                <w:rFonts w:ascii="Roboto" w:hAnsi="Roboto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tcMar>
              <w:left w:w="0" w:type="dxa"/>
            </w:tcMar>
          </w:tcPr>
          <w:p w:rsidR="004C0AEB" w:rsidRPr="006F002E" w:rsidRDefault="004C0AEB" w:rsidP="00902B36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del w:id="59" w:author="vgolo" w:date="2022-07-19T14:09:00Z">
              <w:r w:rsidRPr="006F002E" w:rsidDel="007524B3">
                <w:rPr>
                  <w:rFonts w:ascii="Roboto" w:hAnsi="Roboto" w:cs="Arimo"/>
                  <w:sz w:val="20"/>
                  <w:szCs w:val="20"/>
                </w:rPr>
                <w:delText xml:space="preserve">Bilingual </w:delText>
              </w:r>
            </w:del>
            <w:ins w:id="60" w:author="vgolo" w:date="2022-07-19T14:09:00Z">
              <w:r w:rsidR="007524B3">
                <w:rPr>
                  <w:rFonts w:ascii="Roboto" w:hAnsi="Roboto" w:cs="Arimo"/>
                  <w:sz w:val="20"/>
                  <w:szCs w:val="20"/>
                </w:rPr>
                <w:t>Fluent</w:t>
              </w:r>
              <w:r w:rsidR="007524B3" w:rsidRPr="006F002E">
                <w:rPr>
                  <w:rFonts w:ascii="Roboto" w:hAnsi="Roboto" w:cs="Arimo"/>
                  <w:sz w:val="20"/>
                  <w:szCs w:val="20"/>
                </w:rPr>
                <w:t xml:space="preserve"> </w:t>
              </w:r>
            </w:ins>
            <w:r w:rsidRPr="006F002E">
              <w:rPr>
                <w:rFonts w:ascii="Roboto" w:hAnsi="Roboto" w:cs="Arimo"/>
                <w:sz w:val="20"/>
                <w:szCs w:val="20"/>
              </w:rPr>
              <w:t>in English, Hebrew</w:t>
            </w:r>
            <w:r w:rsidR="00965790" w:rsidRPr="006F002E">
              <w:rPr>
                <w:rFonts w:ascii="Roboto" w:hAnsi="Roboto" w:cs="Arimo"/>
                <w:sz w:val="20"/>
                <w:szCs w:val="20"/>
              </w:rPr>
              <w:t>,</w:t>
            </w:r>
            <w:r w:rsidRPr="006F002E">
              <w:rPr>
                <w:rFonts w:ascii="Roboto" w:hAnsi="Roboto" w:cs="Arimo"/>
                <w:sz w:val="20"/>
                <w:szCs w:val="20"/>
              </w:rPr>
              <w:t xml:space="preserve"> and Russian</w:t>
            </w:r>
          </w:p>
          <w:p w:rsidR="004C0AEB" w:rsidRPr="006F002E" w:rsidDel="007524B3" w:rsidRDefault="004C0AEB" w:rsidP="00902B36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contextualSpacing w:val="0"/>
              <w:rPr>
                <w:del w:id="61" w:author="vgolo" w:date="2022-07-19T14:09:00Z"/>
                <w:rFonts w:ascii="Roboto" w:hAnsi="Roboto" w:cs="Arimo"/>
                <w:sz w:val="20"/>
                <w:szCs w:val="20"/>
              </w:rPr>
            </w:pPr>
            <w:del w:id="62" w:author="vgolo" w:date="2022-07-19T14:09:00Z">
              <w:r w:rsidRPr="006F002E" w:rsidDel="007524B3">
                <w:rPr>
                  <w:rFonts w:ascii="Roboto" w:hAnsi="Roboto" w:cs="Arimo"/>
                  <w:sz w:val="20"/>
                  <w:szCs w:val="20"/>
                </w:rPr>
                <w:delText xml:space="preserve">Think that self-learning is a must-have ability </w:delText>
              </w:r>
              <w:r w:rsidRPr="006F002E" w:rsidDel="007524B3">
                <w:rPr>
                  <w:rFonts w:ascii="Roboto" w:hAnsi="Roboto" w:cs="Arimo"/>
                  <w:sz w:val="20"/>
                  <w:szCs w:val="20"/>
                  <w:lang w:bidi="he-IL"/>
                </w:rPr>
                <w:delText>for any progress</w:delText>
              </w:r>
            </w:del>
          </w:p>
          <w:p w:rsidR="004C0AEB" w:rsidRPr="006F002E" w:rsidRDefault="004C0AEB" w:rsidP="00902B3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Roboto" w:hAnsi="Roboto"/>
                <w:sz w:val="20"/>
                <w:szCs w:val="20"/>
              </w:rPr>
            </w:pPr>
            <w:del w:id="63" w:author="vgolo" w:date="2022-07-19T14:09:00Z">
              <w:r w:rsidRPr="006F002E" w:rsidDel="007524B3">
                <w:rPr>
                  <w:rFonts w:ascii="Roboto" w:hAnsi="Roboto"/>
                  <w:sz w:val="20"/>
                  <w:szCs w:val="20"/>
                </w:rPr>
                <w:delText>Good at Teamwork.</w:delText>
              </w:r>
            </w:del>
            <w:ins w:id="64" w:author="vgolo" w:date="2022-07-19T14:09:00Z">
              <w:r w:rsidR="007524B3">
                <w:rPr>
                  <w:rFonts w:ascii="Roboto" w:hAnsi="Roboto"/>
                  <w:sz w:val="20"/>
                  <w:szCs w:val="20"/>
                </w:rPr>
                <w:t>Team player</w:t>
              </w:r>
            </w:ins>
          </w:p>
          <w:p w:rsidR="00123C4A" w:rsidRPr="006F002E" w:rsidRDefault="00123C4A" w:rsidP="00902B36">
            <w:pPr>
              <w:spacing w:after="0" w:line="240" w:lineRule="auto"/>
              <w:rPr>
                <w:rFonts w:ascii="Roboto" w:hAnsi="Roboto"/>
                <w:b/>
                <w:bCs/>
                <w:sz w:val="20"/>
                <w:szCs w:val="20"/>
              </w:rPr>
            </w:pPr>
          </w:p>
        </w:tc>
      </w:tr>
      <w:tr w:rsidR="000301A7" w:rsidRPr="004B1C64" w:rsidTr="007524B3">
        <w:tblPrEx>
          <w:tblLook w:val="04A0" w:firstRow="1" w:lastRow="0" w:firstColumn="1" w:lastColumn="0" w:noHBand="0" w:noVBand="1"/>
        </w:tblPrEx>
        <w:trPr>
          <w:trHeight w:val="3692"/>
        </w:trPr>
        <w:tc>
          <w:tcPr>
            <w:tcW w:w="1143" w:type="pct"/>
            <w:vMerge/>
            <w:tcMar>
              <w:left w:w="0" w:type="dxa"/>
            </w:tcMar>
          </w:tcPr>
          <w:p w:rsidR="004C0AEB" w:rsidRPr="004B1C64" w:rsidRDefault="004C0AEB" w:rsidP="00902B36">
            <w:pPr>
              <w:spacing w:after="0"/>
              <w:rPr>
                <w:rFonts w:ascii="Roboto" w:hAnsi="Roboto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tcMar>
              <w:left w:w="0" w:type="dxa"/>
            </w:tcMar>
          </w:tcPr>
          <w:p w:rsidR="00902B36" w:rsidRPr="004B1C64" w:rsidRDefault="00902B36" w:rsidP="00902B36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</w:p>
          <w:p w:rsidR="00902B36" w:rsidRPr="004B1C64" w:rsidRDefault="00902B36" w:rsidP="00902B36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</w:p>
          <w:p w:rsidR="001618B9" w:rsidRPr="004B1C64" w:rsidDel="003F0FA5" w:rsidRDefault="00E604F0" w:rsidP="001618B9">
            <w:pPr>
              <w:pStyle w:val="ListParagraph"/>
              <w:numPr>
                <w:ilvl w:val="0"/>
                <w:numId w:val="11"/>
              </w:numPr>
              <w:spacing w:after="80" w:line="276" w:lineRule="auto"/>
              <w:ind w:right="32"/>
              <w:rPr>
                <w:del w:id="65" w:author="vgolo" w:date="2022-07-19T13:47:00Z"/>
                <w:rFonts w:ascii="Roboto" w:hAnsi="Roboto"/>
                <w:sz w:val="20"/>
                <w:szCs w:val="20"/>
              </w:rPr>
            </w:pPr>
            <w:del w:id="66" w:author="vgolo" w:date="2022-07-19T13:47:00Z">
              <w:r w:rsidRPr="004B1C64" w:rsidDel="003F0FA5">
                <w:rPr>
                  <w:rFonts w:ascii="Roboto" w:hAnsi="Roboto"/>
                  <w:sz w:val="20"/>
                  <w:szCs w:val="20"/>
                </w:rPr>
                <w:delText>Nowadays</w:delText>
              </w:r>
              <w:r w:rsidR="00902B36" w:rsidRPr="004B1C64" w:rsidDel="003F0FA5">
                <w:rPr>
                  <w:rFonts w:ascii="Roboto" w:hAnsi="Roboto"/>
                  <w:sz w:val="20"/>
                  <w:szCs w:val="20"/>
                </w:rPr>
                <w:delText xml:space="preserve"> my hobby is</w:delText>
              </w:r>
            </w:del>
          </w:p>
          <w:p w:rsidR="001618B9" w:rsidRPr="004B1C64" w:rsidRDefault="001618B9" w:rsidP="007524B3">
            <w:pPr>
              <w:pStyle w:val="ListParagraph"/>
              <w:numPr>
                <w:ilvl w:val="0"/>
                <w:numId w:val="19"/>
              </w:numPr>
              <w:spacing w:after="80" w:line="276" w:lineRule="auto"/>
              <w:ind w:right="32"/>
              <w:rPr>
                <w:rFonts w:ascii="Roboto" w:hAnsi="Roboto"/>
                <w:sz w:val="20"/>
                <w:szCs w:val="20"/>
              </w:rPr>
              <w:pPrChange w:id="67" w:author="vgolo" w:date="2022-07-19T14:10:00Z">
                <w:pPr>
                  <w:pStyle w:val="ListParagraph"/>
                  <w:framePr w:hSpace="180" w:wrap="around" w:vAnchor="text" w:hAnchor="margin" w:x="-195" w:y="-144"/>
                  <w:spacing w:after="80" w:line="276" w:lineRule="auto"/>
                  <w:ind w:right="32"/>
                  <w:suppressOverlap/>
                </w:pPr>
              </w:pPrChange>
            </w:pPr>
            <w:r w:rsidRPr="004B1C64">
              <w:rPr>
                <w:rFonts w:ascii="Roboto" w:hAnsi="Roboto"/>
                <w:sz w:val="20"/>
                <w:szCs w:val="20"/>
              </w:rPr>
              <w:t xml:space="preserve">Software Development, coding </w:t>
            </w:r>
            <w:r w:rsidR="00E604F0" w:rsidRPr="004B1C64">
              <w:rPr>
                <w:rFonts w:ascii="Roboto" w:hAnsi="Roboto"/>
                <w:sz w:val="20"/>
                <w:szCs w:val="20"/>
              </w:rPr>
              <w:t xml:space="preserve">(codewars.com), </w:t>
            </w:r>
            <w:r w:rsidRPr="004B1C64">
              <w:rPr>
                <w:rFonts w:ascii="Roboto" w:hAnsi="Roboto"/>
                <w:sz w:val="20"/>
                <w:szCs w:val="20"/>
              </w:rPr>
              <w:t>and creating something new and useful.</w:t>
            </w:r>
          </w:p>
          <w:p w:rsidR="00902B36" w:rsidRPr="004B1C64" w:rsidRDefault="00902B36" w:rsidP="007524B3">
            <w:pPr>
              <w:pStyle w:val="ListParagraph"/>
              <w:numPr>
                <w:ilvl w:val="0"/>
                <w:numId w:val="19"/>
              </w:num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  <w:pPrChange w:id="68" w:author="vgolo" w:date="2022-07-19T14:12:00Z">
                <w:pPr>
                  <w:pStyle w:val="ListParagraph"/>
                  <w:framePr w:hSpace="180" w:wrap="around" w:vAnchor="text" w:hAnchor="margin" w:x="-195" w:y="-144"/>
                  <w:spacing w:after="80" w:line="276" w:lineRule="auto"/>
                  <w:ind w:right="32"/>
                  <w:suppressOverlap/>
                </w:pPr>
              </w:pPrChange>
            </w:pPr>
            <w:del w:id="69" w:author="vgolo" w:date="2022-07-19T14:10:00Z">
              <w:r w:rsidRPr="004B1C64" w:rsidDel="007524B3">
                <w:rPr>
                  <w:rFonts w:ascii="Roboto" w:hAnsi="Roboto"/>
                  <w:sz w:val="20"/>
                  <w:szCs w:val="20"/>
                </w:rPr>
                <w:delText xml:space="preserve">to study </w:delText>
              </w:r>
            </w:del>
            <w:ins w:id="70" w:author="vgolo" w:date="2022-07-19T14:11:00Z">
              <w:r w:rsidR="007524B3">
                <w:rPr>
                  <w:rFonts w:ascii="Roboto" w:hAnsi="Roboto"/>
                  <w:sz w:val="20"/>
                  <w:szCs w:val="20"/>
                </w:rPr>
                <w:t>Studying</w:t>
              </w:r>
            </w:ins>
            <w:ins w:id="71" w:author="vgolo" w:date="2022-07-19T14:10:00Z">
              <w:r w:rsidR="007524B3" w:rsidRPr="004B1C64">
                <w:rPr>
                  <w:rFonts w:ascii="Roboto" w:hAnsi="Roboto"/>
                  <w:sz w:val="20"/>
                  <w:szCs w:val="20"/>
                </w:rPr>
                <w:t xml:space="preserve"> </w:t>
              </w:r>
            </w:ins>
            <w:r w:rsidRPr="004B1C64">
              <w:rPr>
                <w:rFonts w:ascii="Roboto" w:hAnsi="Roboto"/>
                <w:sz w:val="20"/>
                <w:szCs w:val="20"/>
              </w:rPr>
              <w:t>and learn</w:t>
            </w:r>
            <w:ins w:id="72" w:author="vgolo" w:date="2022-07-19T14:11:00Z">
              <w:r w:rsidR="007524B3">
                <w:rPr>
                  <w:rFonts w:ascii="Roboto" w:hAnsi="Roboto"/>
                  <w:sz w:val="20"/>
                  <w:szCs w:val="20"/>
                </w:rPr>
                <w:t>ing</w:t>
              </w:r>
            </w:ins>
            <w:r w:rsidRPr="004B1C64">
              <w:rPr>
                <w:rFonts w:ascii="Roboto" w:hAnsi="Roboto"/>
                <w:sz w:val="20"/>
                <w:szCs w:val="20"/>
              </w:rPr>
              <w:t xml:space="preserve"> new things </w:t>
            </w:r>
            <w:del w:id="73" w:author="vgolo" w:date="2022-07-19T14:11:00Z">
              <w:r w:rsidR="001618B9" w:rsidRPr="004B1C64" w:rsidDel="007524B3">
                <w:rPr>
                  <w:rFonts w:ascii="Roboto" w:hAnsi="Roboto"/>
                  <w:sz w:val="20"/>
                  <w:szCs w:val="20"/>
                </w:rPr>
                <w:delText xml:space="preserve">and </w:delText>
              </w:r>
            </w:del>
            <w:ins w:id="74" w:author="vgolo" w:date="2022-07-19T14:11:00Z">
              <w:r w:rsidR="007524B3">
                <w:rPr>
                  <w:rFonts w:ascii="Roboto" w:hAnsi="Roboto"/>
                  <w:sz w:val="20"/>
                  <w:szCs w:val="20"/>
                </w:rPr>
                <w:t xml:space="preserve">to </w:t>
              </w:r>
              <w:r w:rsidR="007524B3" w:rsidRPr="004B1C64">
                <w:rPr>
                  <w:rFonts w:ascii="Roboto" w:hAnsi="Roboto"/>
                  <w:sz w:val="20"/>
                  <w:szCs w:val="20"/>
                </w:rPr>
                <w:t xml:space="preserve"> </w:t>
              </w:r>
            </w:ins>
            <w:r w:rsidR="001618B9" w:rsidRPr="004B1C64">
              <w:rPr>
                <w:rFonts w:ascii="Roboto" w:hAnsi="Roboto"/>
                <w:sz w:val="20"/>
                <w:szCs w:val="20"/>
              </w:rPr>
              <w:t xml:space="preserve">grow </w:t>
            </w:r>
            <w:del w:id="75" w:author="vgolo" w:date="2022-07-19T14:12:00Z">
              <w:r w:rsidR="001618B9" w:rsidRPr="004B1C64" w:rsidDel="007524B3">
                <w:rPr>
                  <w:rFonts w:ascii="Roboto" w:hAnsi="Roboto"/>
                  <w:sz w:val="20"/>
                  <w:szCs w:val="20"/>
                </w:rPr>
                <w:delText xml:space="preserve">as </w:delText>
              </w:r>
              <w:r w:rsidR="00A87549" w:rsidRPr="004B1C64" w:rsidDel="007524B3">
                <w:rPr>
                  <w:rFonts w:ascii="Roboto" w:hAnsi="Roboto"/>
                  <w:sz w:val="20"/>
                  <w:szCs w:val="20"/>
                </w:rPr>
                <w:delText xml:space="preserve">a </w:delText>
              </w:r>
            </w:del>
            <w:r w:rsidR="001618B9" w:rsidRPr="004B1C64">
              <w:rPr>
                <w:rFonts w:ascii="Roboto" w:hAnsi="Roboto"/>
                <w:sz w:val="20"/>
                <w:szCs w:val="20"/>
              </w:rPr>
              <w:t>professional</w:t>
            </w:r>
            <w:ins w:id="76" w:author="vgolo" w:date="2022-07-19T14:12:00Z">
              <w:r w:rsidR="007524B3">
                <w:rPr>
                  <w:rFonts w:ascii="Roboto" w:hAnsi="Roboto"/>
                  <w:sz w:val="20"/>
                  <w:szCs w:val="20"/>
                </w:rPr>
                <w:t>ly</w:t>
              </w:r>
            </w:ins>
            <w:r w:rsidR="001618B9" w:rsidRPr="004B1C64">
              <w:rPr>
                <w:rFonts w:ascii="Roboto" w:hAnsi="Roboto"/>
                <w:sz w:val="20"/>
                <w:szCs w:val="20"/>
              </w:rPr>
              <w:t xml:space="preserve"> and </w:t>
            </w:r>
            <w:r w:rsidR="00A87549" w:rsidRPr="004B1C64">
              <w:rPr>
                <w:rFonts w:ascii="Roboto" w:hAnsi="Roboto"/>
                <w:sz w:val="20"/>
                <w:szCs w:val="20"/>
              </w:rPr>
              <w:t>personal</w:t>
            </w:r>
            <w:ins w:id="77" w:author="vgolo" w:date="2022-07-19T14:12:00Z">
              <w:r w:rsidR="007524B3">
                <w:rPr>
                  <w:rFonts w:ascii="Roboto" w:hAnsi="Roboto"/>
                  <w:sz w:val="20"/>
                  <w:szCs w:val="20"/>
                </w:rPr>
                <w:t>l</w:t>
              </w:r>
            </w:ins>
            <w:del w:id="78" w:author="vgolo" w:date="2022-07-19T14:12:00Z">
              <w:r w:rsidR="00A87549" w:rsidRPr="004B1C64" w:rsidDel="007524B3">
                <w:rPr>
                  <w:rFonts w:ascii="Roboto" w:hAnsi="Roboto"/>
                  <w:sz w:val="20"/>
                  <w:szCs w:val="20"/>
                </w:rPr>
                <w:delText>it</w:delText>
              </w:r>
            </w:del>
            <w:r w:rsidR="00A87549" w:rsidRPr="004B1C64">
              <w:rPr>
                <w:rFonts w:ascii="Roboto" w:hAnsi="Roboto"/>
                <w:sz w:val="20"/>
                <w:szCs w:val="20"/>
              </w:rPr>
              <w:t>y</w:t>
            </w:r>
            <w:r w:rsidR="001618B9" w:rsidRPr="004B1C64">
              <w:rPr>
                <w:rFonts w:ascii="Roboto" w:hAnsi="Roboto"/>
                <w:sz w:val="20"/>
                <w:szCs w:val="20"/>
              </w:rPr>
              <w:t>.</w:t>
            </w:r>
            <w:r w:rsidR="001618B9" w:rsidRPr="004B1C64">
              <w:rPr>
                <w:rFonts w:ascii="Roboto" w:hAnsi="Roboto" w:cs="Arimo"/>
                <w:sz w:val="20"/>
                <w:szCs w:val="20"/>
              </w:rPr>
              <w:t xml:space="preserve"> </w:t>
            </w:r>
            <w:bookmarkStart w:id="79" w:name="_GoBack"/>
            <w:bookmarkEnd w:id="79"/>
          </w:p>
        </w:tc>
      </w:tr>
      <w:bookmarkEnd w:id="0"/>
      <w:bookmarkEnd w:id="1"/>
    </w:tbl>
    <w:p w:rsidR="0007468C" w:rsidRPr="004B1C64" w:rsidRDefault="0007468C" w:rsidP="008B3E57">
      <w:pPr>
        <w:spacing w:after="0"/>
        <w:rPr>
          <w:rFonts w:ascii="Roboto" w:hAnsi="Roboto" w:cs="Poppins"/>
          <w:sz w:val="2"/>
          <w:szCs w:val="2"/>
        </w:rPr>
      </w:pPr>
    </w:p>
    <w:sectPr w:rsidR="0007468C" w:rsidRPr="004B1C64" w:rsidSect="008B3E5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EA2" w:rsidRDefault="00954EA2" w:rsidP="001A53C4">
      <w:pPr>
        <w:spacing w:after="0" w:line="240" w:lineRule="auto"/>
      </w:pPr>
      <w:r>
        <w:separator/>
      </w:r>
    </w:p>
  </w:endnote>
  <w:endnote w:type="continuationSeparator" w:id="0">
    <w:p w:rsidR="00954EA2" w:rsidRDefault="00954EA2" w:rsidP="001A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oppins">
    <w:altName w:val="Arial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3C4" w:rsidRDefault="001A53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3C4" w:rsidRDefault="001A53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3C4" w:rsidRDefault="001A5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EA2" w:rsidRDefault="00954EA2" w:rsidP="001A53C4">
      <w:pPr>
        <w:spacing w:after="0" w:line="240" w:lineRule="auto"/>
      </w:pPr>
      <w:r>
        <w:separator/>
      </w:r>
    </w:p>
  </w:footnote>
  <w:footnote w:type="continuationSeparator" w:id="0">
    <w:p w:rsidR="00954EA2" w:rsidRDefault="00954EA2" w:rsidP="001A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3C4" w:rsidRDefault="001A53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3C4" w:rsidRDefault="001A53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3C4" w:rsidRDefault="001A5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9.65pt;height:19.65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"/>
      </v:shape>
    </w:pict>
  </w:numPicBullet>
  <w:abstractNum w:abstractNumId="0">
    <w:nsid w:val="017F0DDE"/>
    <w:multiLevelType w:val="hybridMultilevel"/>
    <w:tmpl w:val="5868F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4C0F50"/>
    <w:multiLevelType w:val="hybridMultilevel"/>
    <w:tmpl w:val="590CA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0072B"/>
    <w:multiLevelType w:val="hybridMultilevel"/>
    <w:tmpl w:val="59FE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E7554"/>
    <w:multiLevelType w:val="hybridMultilevel"/>
    <w:tmpl w:val="D80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E04B9"/>
    <w:multiLevelType w:val="hybridMultilevel"/>
    <w:tmpl w:val="CE08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54309"/>
    <w:multiLevelType w:val="hybridMultilevel"/>
    <w:tmpl w:val="D1D22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104FC"/>
    <w:multiLevelType w:val="hybridMultilevel"/>
    <w:tmpl w:val="EAB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643B2"/>
    <w:multiLevelType w:val="hybridMultilevel"/>
    <w:tmpl w:val="7FE4B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200196"/>
    <w:multiLevelType w:val="hybridMultilevel"/>
    <w:tmpl w:val="14567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0549E8"/>
    <w:multiLevelType w:val="hybridMultilevel"/>
    <w:tmpl w:val="F582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1F4C9C"/>
    <w:multiLevelType w:val="hybridMultilevel"/>
    <w:tmpl w:val="A9022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C07E96"/>
    <w:multiLevelType w:val="hybridMultilevel"/>
    <w:tmpl w:val="0BAAD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E245EC"/>
    <w:multiLevelType w:val="hybridMultilevel"/>
    <w:tmpl w:val="92F0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1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  <w:num w:numId="11">
    <w:abstractNumId w:val="18"/>
  </w:num>
  <w:num w:numId="12">
    <w:abstractNumId w:val="1"/>
  </w:num>
  <w:num w:numId="13">
    <w:abstractNumId w:val="10"/>
  </w:num>
  <w:num w:numId="14">
    <w:abstractNumId w:val="13"/>
  </w:num>
  <w:num w:numId="15">
    <w:abstractNumId w:val="16"/>
  </w:num>
  <w:num w:numId="16">
    <w:abstractNumId w:val="8"/>
  </w:num>
  <w:num w:numId="17">
    <w:abstractNumId w:val="0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3MjUztzAzA7IszJV0lIJTi4sz8/NACgxrAZpjE7csAAAA"/>
  </w:docVars>
  <w:rsids>
    <w:rsidRoot w:val="00923F15"/>
    <w:rsid w:val="000000BD"/>
    <w:rsid w:val="00007169"/>
    <w:rsid w:val="000301A7"/>
    <w:rsid w:val="00031688"/>
    <w:rsid w:val="0004295F"/>
    <w:rsid w:val="00056CF6"/>
    <w:rsid w:val="00057871"/>
    <w:rsid w:val="00072C1B"/>
    <w:rsid w:val="0007468C"/>
    <w:rsid w:val="00091501"/>
    <w:rsid w:val="000942ED"/>
    <w:rsid w:val="000A3300"/>
    <w:rsid w:val="000A34D1"/>
    <w:rsid w:val="000C6F3F"/>
    <w:rsid w:val="000D081F"/>
    <w:rsid w:val="001038FF"/>
    <w:rsid w:val="001039C4"/>
    <w:rsid w:val="00103F56"/>
    <w:rsid w:val="00105C84"/>
    <w:rsid w:val="0011395D"/>
    <w:rsid w:val="0012161B"/>
    <w:rsid w:val="001220EE"/>
    <w:rsid w:val="00123C4A"/>
    <w:rsid w:val="00130FDB"/>
    <w:rsid w:val="001348B8"/>
    <w:rsid w:val="001612C7"/>
    <w:rsid w:val="001618B9"/>
    <w:rsid w:val="00182827"/>
    <w:rsid w:val="0018334F"/>
    <w:rsid w:val="00190DF1"/>
    <w:rsid w:val="001A057E"/>
    <w:rsid w:val="001A53C4"/>
    <w:rsid w:val="001B0062"/>
    <w:rsid w:val="001B2F01"/>
    <w:rsid w:val="001B5ABC"/>
    <w:rsid w:val="00202F1B"/>
    <w:rsid w:val="00207893"/>
    <w:rsid w:val="002172D2"/>
    <w:rsid w:val="002207EB"/>
    <w:rsid w:val="00243E45"/>
    <w:rsid w:val="00247949"/>
    <w:rsid w:val="0026285C"/>
    <w:rsid w:val="00267DF3"/>
    <w:rsid w:val="0028599D"/>
    <w:rsid w:val="0029472F"/>
    <w:rsid w:val="002A587A"/>
    <w:rsid w:val="002B2525"/>
    <w:rsid w:val="002C7EFF"/>
    <w:rsid w:val="002D281F"/>
    <w:rsid w:val="002D70EA"/>
    <w:rsid w:val="002E6D56"/>
    <w:rsid w:val="002F3FFD"/>
    <w:rsid w:val="00300DE0"/>
    <w:rsid w:val="00305C79"/>
    <w:rsid w:val="0032246E"/>
    <w:rsid w:val="00336F95"/>
    <w:rsid w:val="00341695"/>
    <w:rsid w:val="00343DD5"/>
    <w:rsid w:val="00346A37"/>
    <w:rsid w:val="00346B9C"/>
    <w:rsid w:val="00365A2B"/>
    <w:rsid w:val="00381F1F"/>
    <w:rsid w:val="00395F64"/>
    <w:rsid w:val="003A3824"/>
    <w:rsid w:val="003A38A6"/>
    <w:rsid w:val="003B2EDB"/>
    <w:rsid w:val="003E53F1"/>
    <w:rsid w:val="003F0FA5"/>
    <w:rsid w:val="003F5187"/>
    <w:rsid w:val="003F70D8"/>
    <w:rsid w:val="00410E45"/>
    <w:rsid w:val="004218B3"/>
    <w:rsid w:val="0043092D"/>
    <w:rsid w:val="00434A2D"/>
    <w:rsid w:val="00435573"/>
    <w:rsid w:val="00437516"/>
    <w:rsid w:val="00437F6E"/>
    <w:rsid w:val="00463B4A"/>
    <w:rsid w:val="004677EB"/>
    <w:rsid w:val="004939E3"/>
    <w:rsid w:val="004B1C64"/>
    <w:rsid w:val="004C0AEB"/>
    <w:rsid w:val="004C208D"/>
    <w:rsid w:val="004C3791"/>
    <w:rsid w:val="004C5371"/>
    <w:rsid w:val="004D04B3"/>
    <w:rsid w:val="004E1169"/>
    <w:rsid w:val="004E346C"/>
    <w:rsid w:val="004E4CB3"/>
    <w:rsid w:val="00500067"/>
    <w:rsid w:val="00500E8E"/>
    <w:rsid w:val="00502630"/>
    <w:rsid w:val="00526B2E"/>
    <w:rsid w:val="00531FBD"/>
    <w:rsid w:val="0054754E"/>
    <w:rsid w:val="005500F0"/>
    <w:rsid w:val="005516CA"/>
    <w:rsid w:val="00560294"/>
    <w:rsid w:val="005615D3"/>
    <w:rsid w:val="00570B6D"/>
    <w:rsid w:val="00576A48"/>
    <w:rsid w:val="00577CD0"/>
    <w:rsid w:val="00582593"/>
    <w:rsid w:val="00586B3A"/>
    <w:rsid w:val="005903F1"/>
    <w:rsid w:val="00590CD0"/>
    <w:rsid w:val="005945E9"/>
    <w:rsid w:val="005A60DE"/>
    <w:rsid w:val="005B32E6"/>
    <w:rsid w:val="005D593D"/>
    <w:rsid w:val="005F3DAA"/>
    <w:rsid w:val="005F4B59"/>
    <w:rsid w:val="005F7AC8"/>
    <w:rsid w:val="0060098C"/>
    <w:rsid w:val="00616EE5"/>
    <w:rsid w:val="00623B28"/>
    <w:rsid w:val="00631239"/>
    <w:rsid w:val="006766A2"/>
    <w:rsid w:val="0067712F"/>
    <w:rsid w:val="006772F7"/>
    <w:rsid w:val="0068654E"/>
    <w:rsid w:val="006B7A31"/>
    <w:rsid w:val="006C1248"/>
    <w:rsid w:val="006C2CFD"/>
    <w:rsid w:val="006C4286"/>
    <w:rsid w:val="006D10DE"/>
    <w:rsid w:val="006D5AD3"/>
    <w:rsid w:val="006E7EF5"/>
    <w:rsid w:val="006F002E"/>
    <w:rsid w:val="006F1B0C"/>
    <w:rsid w:val="006F28FF"/>
    <w:rsid w:val="007047AD"/>
    <w:rsid w:val="007055B7"/>
    <w:rsid w:val="00715E49"/>
    <w:rsid w:val="00724A3B"/>
    <w:rsid w:val="00737C9B"/>
    <w:rsid w:val="00737EA0"/>
    <w:rsid w:val="00740E9F"/>
    <w:rsid w:val="007419E7"/>
    <w:rsid w:val="00750490"/>
    <w:rsid w:val="0075210E"/>
    <w:rsid w:val="007524B3"/>
    <w:rsid w:val="0076652B"/>
    <w:rsid w:val="00780BA4"/>
    <w:rsid w:val="007A30E0"/>
    <w:rsid w:val="007A6EFB"/>
    <w:rsid w:val="007A7934"/>
    <w:rsid w:val="007C02EB"/>
    <w:rsid w:val="007C2CCA"/>
    <w:rsid w:val="007D6045"/>
    <w:rsid w:val="007E5B1D"/>
    <w:rsid w:val="007E66CB"/>
    <w:rsid w:val="007F0ABD"/>
    <w:rsid w:val="007F3389"/>
    <w:rsid w:val="008041E2"/>
    <w:rsid w:val="0082328D"/>
    <w:rsid w:val="00823CCB"/>
    <w:rsid w:val="0083215F"/>
    <w:rsid w:val="0083614C"/>
    <w:rsid w:val="00844403"/>
    <w:rsid w:val="00846831"/>
    <w:rsid w:val="00850378"/>
    <w:rsid w:val="00872955"/>
    <w:rsid w:val="00872A90"/>
    <w:rsid w:val="00874A63"/>
    <w:rsid w:val="008975DC"/>
    <w:rsid w:val="008B3E57"/>
    <w:rsid w:val="008C2070"/>
    <w:rsid w:val="008D1597"/>
    <w:rsid w:val="008D1646"/>
    <w:rsid w:val="008D7C16"/>
    <w:rsid w:val="008D7F73"/>
    <w:rsid w:val="008E0C4B"/>
    <w:rsid w:val="008F25E9"/>
    <w:rsid w:val="00902B36"/>
    <w:rsid w:val="00905269"/>
    <w:rsid w:val="00920AED"/>
    <w:rsid w:val="00923F15"/>
    <w:rsid w:val="0093278D"/>
    <w:rsid w:val="009327A5"/>
    <w:rsid w:val="00954EA2"/>
    <w:rsid w:val="00961BA2"/>
    <w:rsid w:val="00961D68"/>
    <w:rsid w:val="00962B09"/>
    <w:rsid w:val="00965790"/>
    <w:rsid w:val="00967E29"/>
    <w:rsid w:val="009837B5"/>
    <w:rsid w:val="009A6C05"/>
    <w:rsid w:val="009B2A66"/>
    <w:rsid w:val="009D1EEB"/>
    <w:rsid w:val="009D61D3"/>
    <w:rsid w:val="009E7639"/>
    <w:rsid w:val="009F5AB1"/>
    <w:rsid w:val="009F7DE4"/>
    <w:rsid w:val="00A04821"/>
    <w:rsid w:val="00A04EFD"/>
    <w:rsid w:val="00A06FFA"/>
    <w:rsid w:val="00A124E8"/>
    <w:rsid w:val="00A14B06"/>
    <w:rsid w:val="00A1598C"/>
    <w:rsid w:val="00A21796"/>
    <w:rsid w:val="00A22AE6"/>
    <w:rsid w:val="00A23403"/>
    <w:rsid w:val="00A238F9"/>
    <w:rsid w:val="00A30369"/>
    <w:rsid w:val="00A479B1"/>
    <w:rsid w:val="00A47B05"/>
    <w:rsid w:val="00A53288"/>
    <w:rsid w:val="00A62961"/>
    <w:rsid w:val="00A84723"/>
    <w:rsid w:val="00A87549"/>
    <w:rsid w:val="00A95361"/>
    <w:rsid w:val="00AA5CDD"/>
    <w:rsid w:val="00AA7A41"/>
    <w:rsid w:val="00AB7276"/>
    <w:rsid w:val="00AC020D"/>
    <w:rsid w:val="00AC0267"/>
    <w:rsid w:val="00AD3F5A"/>
    <w:rsid w:val="00AE0C33"/>
    <w:rsid w:val="00AE3A44"/>
    <w:rsid w:val="00AE3E1A"/>
    <w:rsid w:val="00AF12E1"/>
    <w:rsid w:val="00B000A1"/>
    <w:rsid w:val="00B16E6F"/>
    <w:rsid w:val="00B340D3"/>
    <w:rsid w:val="00B457EC"/>
    <w:rsid w:val="00B466CD"/>
    <w:rsid w:val="00B54928"/>
    <w:rsid w:val="00B557F9"/>
    <w:rsid w:val="00B64A4D"/>
    <w:rsid w:val="00B65A7E"/>
    <w:rsid w:val="00B708CA"/>
    <w:rsid w:val="00B77C86"/>
    <w:rsid w:val="00B83309"/>
    <w:rsid w:val="00BA47D1"/>
    <w:rsid w:val="00BD1509"/>
    <w:rsid w:val="00BD664B"/>
    <w:rsid w:val="00BE43F4"/>
    <w:rsid w:val="00BF0913"/>
    <w:rsid w:val="00C03F87"/>
    <w:rsid w:val="00C270BD"/>
    <w:rsid w:val="00C27DB1"/>
    <w:rsid w:val="00C30839"/>
    <w:rsid w:val="00C327DD"/>
    <w:rsid w:val="00C369EF"/>
    <w:rsid w:val="00C44AE8"/>
    <w:rsid w:val="00C50AEF"/>
    <w:rsid w:val="00C63499"/>
    <w:rsid w:val="00C748CA"/>
    <w:rsid w:val="00C7577C"/>
    <w:rsid w:val="00C85347"/>
    <w:rsid w:val="00CA12AB"/>
    <w:rsid w:val="00CA69F3"/>
    <w:rsid w:val="00CB67E9"/>
    <w:rsid w:val="00CB763D"/>
    <w:rsid w:val="00CD26EE"/>
    <w:rsid w:val="00CE131D"/>
    <w:rsid w:val="00CE5194"/>
    <w:rsid w:val="00CE7DD1"/>
    <w:rsid w:val="00CF21DF"/>
    <w:rsid w:val="00CF28F6"/>
    <w:rsid w:val="00D059AB"/>
    <w:rsid w:val="00D1664B"/>
    <w:rsid w:val="00D213A4"/>
    <w:rsid w:val="00D22D99"/>
    <w:rsid w:val="00D36ACF"/>
    <w:rsid w:val="00D41E2F"/>
    <w:rsid w:val="00D44E61"/>
    <w:rsid w:val="00D45FAB"/>
    <w:rsid w:val="00D55264"/>
    <w:rsid w:val="00D57AD5"/>
    <w:rsid w:val="00D8154D"/>
    <w:rsid w:val="00D863F5"/>
    <w:rsid w:val="00D92E16"/>
    <w:rsid w:val="00DA53F2"/>
    <w:rsid w:val="00DB3396"/>
    <w:rsid w:val="00DB6F77"/>
    <w:rsid w:val="00DC01B2"/>
    <w:rsid w:val="00DC4EA5"/>
    <w:rsid w:val="00DD3071"/>
    <w:rsid w:val="00DD6231"/>
    <w:rsid w:val="00DD639A"/>
    <w:rsid w:val="00DD63DB"/>
    <w:rsid w:val="00DE07AB"/>
    <w:rsid w:val="00DE25AC"/>
    <w:rsid w:val="00DE4D23"/>
    <w:rsid w:val="00DF47B2"/>
    <w:rsid w:val="00E0309D"/>
    <w:rsid w:val="00E22842"/>
    <w:rsid w:val="00E34C71"/>
    <w:rsid w:val="00E604F0"/>
    <w:rsid w:val="00E65671"/>
    <w:rsid w:val="00E7335B"/>
    <w:rsid w:val="00E852D5"/>
    <w:rsid w:val="00E92D19"/>
    <w:rsid w:val="00E938AC"/>
    <w:rsid w:val="00EA347D"/>
    <w:rsid w:val="00EA4D0B"/>
    <w:rsid w:val="00EB7859"/>
    <w:rsid w:val="00EC50AD"/>
    <w:rsid w:val="00EF183D"/>
    <w:rsid w:val="00F10EEF"/>
    <w:rsid w:val="00F16C59"/>
    <w:rsid w:val="00F17E65"/>
    <w:rsid w:val="00F2244E"/>
    <w:rsid w:val="00F36821"/>
    <w:rsid w:val="00F4386E"/>
    <w:rsid w:val="00F73329"/>
    <w:rsid w:val="00F8698A"/>
    <w:rsid w:val="00F87466"/>
    <w:rsid w:val="00F93904"/>
    <w:rsid w:val="00F96376"/>
    <w:rsid w:val="00FA752F"/>
    <w:rsid w:val="00FC7070"/>
    <w:rsid w:val="00FD18BE"/>
    <w:rsid w:val="00FE3EED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0B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C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C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825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25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AE8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3F5187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893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C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C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825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25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AE8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3F5187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89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9.sv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rgeicher.pro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svg"/><Relationship Id="rId23" Type="http://schemas.openxmlformats.org/officeDocument/2006/relationships/footer" Target="footer2.xml"/><Relationship Id="rId10" Type="http://schemas.openxmlformats.org/officeDocument/2006/relationships/image" Target="media/image3.svg"/><Relationship Id="rId19" Type="http://schemas.openxmlformats.org/officeDocument/2006/relationships/image" Target="media/image11.sv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9A1B8-447A-4DED-9A8F-86ACCF81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vgolo</cp:lastModifiedBy>
  <cp:revision>6</cp:revision>
  <cp:lastPrinted>2021-09-01T16:33:00Z</cp:lastPrinted>
  <dcterms:created xsi:type="dcterms:W3CDTF">2022-07-19T02:28:00Z</dcterms:created>
  <dcterms:modified xsi:type="dcterms:W3CDTF">2022-07-19T18:12:00Z</dcterms:modified>
</cp:coreProperties>
</file>